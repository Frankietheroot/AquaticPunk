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0038B" w14:textId="1D59DF8B" w:rsidR="00676017" w:rsidRDefault="00676017" w:rsidP="00C023E1">
      <w:pPr>
        <w:pStyle w:val="aa"/>
      </w:pPr>
      <w:r>
        <w:rPr>
          <w:rFonts w:hint="eastAsia"/>
        </w:rPr>
        <w:t>屈指可数的奇迹（洞穴救援全记录）</w:t>
      </w:r>
      <w:r w:rsidR="00D84B46" w:rsidRPr="00D10417" w:rsidDel="00D84B46">
        <w:t xml:space="preserve"> </w:t>
      </w:r>
    </w:p>
    <w:p w14:paraId="784AF911" w14:textId="11C3552B" w:rsidR="00676017" w:rsidRPr="00C023E1" w:rsidRDefault="00C1118A" w:rsidP="00C023E1">
      <w:pPr>
        <w:spacing w:after="0"/>
        <w:jc w:val="center"/>
        <w:rPr>
          <w:ins w:id="0" w:author="Sky123.Org" w:date="2017-09-21T21:56:00Z"/>
          <w:rStyle w:val="af0"/>
        </w:rPr>
      </w:pPr>
      <w:ins w:id="1" w:author="Sky123.Org" w:date="2017-09-21T21:56:00Z">
        <w:r w:rsidRPr="00C023E1">
          <w:rPr>
            <w:rStyle w:val="af0"/>
          </w:rPr>
          <w:t>2012-09-28</w:t>
        </w:r>
        <w:r w:rsidRPr="00C023E1">
          <w:rPr>
            <w:rStyle w:val="af0"/>
            <w:rFonts w:hint="eastAsia"/>
          </w:rPr>
          <w:t xml:space="preserve"> </w:t>
        </w:r>
        <w:r w:rsidRPr="00C023E1">
          <w:rPr>
            <w:rStyle w:val="af0"/>
            <w:rFonts w:hint="eastAsia"/>
          </w:rPr>
          <w:t>初稿</w:t>
        </w:r>
      </w:ins>
    </w:p>
    <w:p w14:paraId="06CA7EAE" w14:textId="77777777" w:rsidR="00C1118A" w:rsidRDefault="00C1118A" w:rsidP="003312CB">
      <w:pPr>
        <w:jc w:val="both"/>
        <w:rPr>
          <w:rFonts w:ascii="Arial" w:hAnsi="Arial" w:cs="Arial"/>
        </w:rPr>
      </w:pPr>
    </w:p>
    <w:p w14:paraId="75F024D3" w14:textId="71542F18" w:rsidR="000C6879" w:rsidRDefault="00676017" w:rsidP="00C023E1">
      <w:pPr>
        <w:pStyle w:val="ac"/>
        <w:ind w:firstLine="440"/>
        <w:jc w:val="both"/>
      </w:pPr>
      <w:r>
        <w:rPr>
          <w:rFonts w:hint="eastAsia"/>
        </w:rPr>
        <w:t>“</w:t>
      </w:r>
      <w:r w:rsidR="000C6879" w:rsidRPr="00D10417">
        <w:t>洞潜救援的第一条原则，就是永远不要慌张着急。因为绝大多数时候你去找的并不是一个人，只是一具尸体。</w:t>
      </w:r>
      <w:r>
        <w:rPr>
          <w:rFonts w:hint="eastAsia"/>
        </w:rPr>
        <w:t>”</w:t>
      </w:r>
      <w:r>
        <w:rPr>
          <w:rFonts w:hint="eastAsia"/>
        </w:rPr>
        <w:t xml:space="preserve">--- </w:t>
      </w:r>
      <w:commentRangeStart w:id="2"/>
      <w:r w:rsidR="000C6879" w:rsidRPr="00D10417">
        <w:t xml:space="preserve">Jill </w:t>
      </w:r>
      <w:proofErr w:type="spellStart"/>
      <w:r w:rsidR="000C6879" w:rsidRPr="00D10417">
        <w:t>Heinerth</w:t>
      </w:r>
      <w:commentRangeEnd w:id="2"/>
      <w:proofErr w:type="spellEnd"/>
      <w:r w:rsidR="001C60FF">
        <w:rPr>
          <w:rStyle w:val="a5"/>
        </w:rPr>
        <w:commentReference w:id="2"/>
      </w:r>
      <w:r w:rsidR="000C6879" w:rsidRPr="00D10417">
        <w:t xml:space="preserve">, </w:t>
      </w:r>
      <w:r w:rsidR="0087013D">
        <w:rPr>
          <w:rFonts w:hint="eastAsia"/>
        </w:rPr>
        <w:t>《</w:t>
      </w:r>
      <w:r w:rsidR="000C6879" w:rsidRPr="00D10417">
        <w:t>The Essentials of Cave Diving</w:t>
      </w:r>
      <w:r w:rsidR="0087013D">
        <w:rPr>
          <w:rFonts w:hint="eastAsia"/>
        </w:rPr>
        <w:t>》</w:t>
      </w:r>
    </w:p>
    <w:p w14:paraId="5C2D7F45" w14:textId="36D04C10" w:rsidR="00D84B46" w:rsidRPr="00D10417" w:rsidDel="00C54208" w:rsidRDefault="00D84B46" w:rsidP="00C023E1">
      <w:pPr>
        <w:pStyle w:val="ac"/>
        <w:ind w:firstLine="440"/>
        <w:jc w:val="both"/>
        <w:rPr>
          <w:del w:id="3" w:author="Sky123.Org" w:date="2017-09-21T21:54:00Z"/>
        </w:rPr>
      </w:pPr>
    </w:p>
    <w:p w14:paraId="2A888368" w14:textId="63C10152" w:rsidR="000C6879" w:rsidRPr="00D10417" w:rsidRDefault="000C6879" w:rsidP="00C023E1">
      <w:pPr>
        <w:pStyle w:val="ac"/>
        <w:ind w:firstLine="440"/>
        <w:jc w:val="both"/>
      </w:pPr>
      <w:r w:rsidRPr="00D10417">
        <w:t>IUCRR</w:t>
      </w:r>
      <w:r w:rsidRPr="00D10417">
        <w:t>（</w:t>
      </w:r>
      <w:ins w:id="4" w:author="Sky123.Org" w:date="2017-09-21T21:49:00Z">
        <w:r w:rsidR="00F350E2" w:rsidRPr="00F350E2">
          <w:t>International Underwater cave Rescue  and Recovery</w:t>
        </w:r>
        <w:r w:rsidR="00F350E2">
          <w:rPr>
            <w:rFonts w:hint="eastAsia"/>
          </w:rPr>
          <w:t>，即</w:t>
        </w:r>
      </w:ins>
      <w:r w:rsidRPr="00D10417">
        <w:t>国际水下洞穴救援与打捞），是佛罗里达州的一个志愿者组织，配合警方进行水下洞穴或其他封闭与类封闭空间的救援和打捞。有人问组织里的牛人：你们教洞潜救援课吗？牛人回答：世界上没有洞潜救援这回事，只有尸体打捞。</w:t>
      </w:r>
    </w:p>
    <w:p w14:paraId="5225F17D" w14:textId="7002D6DA" w:rsidR="000C6879" w:rsidRPr="00D10417" w:rsidDel="00C54208" w:rsidRDefault="000C6879" w:rsidP="00C023E1">
      <w:pPr>
        <w:pStyle w:val="ac"/>
        <w:ind w:firstLine="440"/>
        <w:jc w:val="both"/>
        <w:rPr>
          <w:del w:id="5" w:author="Sky123.Org" w:date="2017-09-21T21:54:00Z"/>
        </w:rPr>
      </w:pPr>
    </w:p>
    <w:p w14:paraId="14AE37E8" w14:textId="459FA58D" w:rsidR="000C6879" w:rsidRPr="00D10417" w:rsidRDefault="000C6879" w:rsidP="00C023E1">
      <w:pPr>
        <w:pStyle w:val="ac"/>
        <w:ind w:firstLine="440"/>
        <w:jc w:val="both"/>
      </w:pPr>
      <w:r w:rsidRPr="00D10417">
        <w:t>我不断看到这句话在很多不同的地方，被很多人反复地说出来。的确，与出事后可以立即上升的开放水域不同，洞穴不但有许多独特的危险，而且不会宽恕潜水员的任何失误与恐慌。没有充分准备</w:t>
      </w:r>
      <w:r w:rsidR="00676017">
        <w:rPr>
          <w:rFonts w:hint="eastAsia"/>
        </w:rPr>
        <w:t>、</w:t>
      </w:r>
      <w:r w:rsidRPr="00D10417">
        <w:t>学习</w:t>
      </w:r>
      <w:r w:rsidR="00676017">
        <w:rPr>
          <w:rFonts w:hint="eastAsia"/>
        </w:rPr>
        <w:t>、</w:t>
      </w:r>
      <w:r w:rsidRPr="00D10417">
        <w:t>训练，和强大的心理素质，洞穴就是一个致命的环境。各个洞潜论坛里都充斥着大量</w:t>
      </w:r>
      <w:ins w:id="6" w:author="Sky123.Org" w:date="2017-09-21T21:42:00Z">
        <w:r w:rsidR="00676017">
          <w:rPr>
            <w:rFonts w:hint="eastAsia"/>
          </w:rPr>
          <w:t>令人</w:t>
        </w:r>
      </w:ins>
      <w:r w:rsidRPr="00D10417">
        <w:t>痛心疾首的帖子，不</w:t>
      </w:r>
      <w:ins w:id="7" w:author="Sky123.Org" w:date="2017-09-21T21:46:00Z">
        <w:r w:rsidR="0087013D">
          <w:rPr>
            <w:rFonts w:hint="eastAsia"/>
          </w:rPr>
          <w:t>少</w:t>
        </w:r>
      </w:ins>
      <w:del w:id="8" w:author="Sky123.Org" w:date="2017-09-21T21:46:00Z">
        <w:r w:rsidRPr="00D10417" w:rsidDel="0087013D">
          <w:delText>外</w:delText>
        </w:r>
      </w:del>
      <w:r w:rsidRPr="00D10417">
        <w:t>是开放水域潜水员贸然进入洞穴导致事故，可这种事情却仍然在不断发生。</w:t>
      </w:r>
    </w:p>
    <w:p w14:paraId="7AA37D8B" w14:textId="37F96F9E" w:rsidR="000C6879" w:rsidRPr="00D10417" w:rsidDel="00C54208" w:rsidRDefault="000C6879" w:rsidP="00C023E1">
      <w:pPr>
        <w:pStyle w:val="ac"/>
        <w:ind w:firstLine="440"/>
        <w:jc w:val="both"/>
        <w:rPr>
          <w:del w:id="9" w:author="Sky123.Org" w:date="2017-09-21T21:54:00Z"/>
        </w:rPr>
      </w:pPr>
    </w:p>
    <w:p w14:paraId="6D143B86" w14:textId="7E7AFE0E" w:rsidR="000C6879" w:rsidRDefault="000C6879" w:rsidP="00C023E1">
      <w:pPr>
        <w:pStyle w:val="ac"/>
        <w:ind w:firstLine="440"/>
        <w:jc w:val="both"/>
        <w:rPr>
          <w:ins w:id="10" w:author="Cheng, Constance C." w:date="2017-09-22T17:00:00Z"/>
        </w:rPr>
      </w:pPr>
      <w:r w:rsidRPr="00D10417">
        <w:t>在洞穴潜水的历史上，死亡事故数百上千。美国大概是全世界洞潜人数最多的地方，然而全美国成功的洞穴潜水救援总共也只有七次，每一次，都是一个天时地利人和的奇迹。而迄今为止，世界上只有一个人能够两次成功地从水下洞穴中救出活人，他就是艾德（</w:t>
      </w:r>
      <w:commentRangeStart w:id="11"/>
      <w:proofErr w:type="spellStart"/>
      <w:r w:rsidRPr="00D10417">
        <w:t>Edd</w:t>
      </w:r>
      <w:proofErr w:type="spellEnd"/>
      <w:r w:rsidRPr="00D10417">
        <w:t xml:space="preserve"> Sorenson</w:t>
      </w:r>
      <w:commentRangeEnd w:id="11"/>
      <w:r w:rsidR="00F350E2">
        <w:rPr>
          <w:rStyle w:val="a5"/>
        </w:rPr>
        <w:commentReference w:id="11"/>
      </w:r>
      <w:r w:rsidRPr="00D10417">
        <w:t>）。</w:t>
      </w:r>
    </w:p>
    <w:p w14:paraId="7D8BC591" w14:textId="76274E6C" w:rsidR="003312CB" w:rsidRPr="00D10417" w:rsidRDefault="003312CB" w:rsidP="00C023E1">
      <w:pPr>
        <w:pStyle w:val="ac"/>
        <w:ind w:firstLine="440"/>
        <w:jc w:val="both"/>
      </w:pPr>
    </w:p>
    <w:p w14:paraId="3C3C719A" w14:textId="5E6D171E" w:rsidR="000C6879" w:rsidRPr="000E23E5" w:rsidDel="008A33FD" w:rsidRDefault="000C6879">
      <w:pPr>
        <w:pStyle w:val="ac"/>
        <w:numPr>
          <w:ilvl w:val="0"/>
          <w:numId w:val="3"/>
        </w:numPr>
        <w:ind w:firstLineChars="0"/>
        <w:jc w:val="center"/>
        <w:rPr>
          <w:del w:id="12" w:author="Sky123.Org" w:date="2017-09-21T21:57:00Z"/>
          <w:b/>
          <w:rPrChange w:id="13" w:author="Cheng, Constance C." w:date="2017-09-22T17:26:00Z">
            <w:rPr>
              <w:del w:id="14" w:author="Sky123.Org" w:date="2017-09-21T21:57:00Z"/>
            </w:rPr>
          </w:rPrChange>
        </w:rPr>
        <w:pPrChange w:id="15" w:author="Cheng, Constance C." w:date="2017-09-22T17:01:00Z">
          <w:pPr>
            <w:pStyle w:val="ac"/>
            <w:numPr>
              <w:numId w:val="2"/>
            </w:numPr>
            <w:ind w:left="800" w:firstLineChars="0" w:hanging="360"/>
          </w:pPr>
        </w:pPrChange>
      </w:pPr>
    </w:p>
    <w:p w14:paraId="75DEE667" w14:textId="3EFD5CA7" w:rsidR="000C6879" w:rsidRPr="000E23E5" w:rsidRDefault="000C6879">
      <w:pPr>
        <w:pStyle w:val="2"/>
        <w:numPr>
          <w:ilvl w:val="0"/>
          <w:numId w:val="3"/>
        </w:numPr>
        <w:jc w:val="center"/>
        <w:rPr>
          <w:b/>
          <w:rPrChange w:id="16" w:author="Cheng, Constance C." w:date="2017-09-22T17:26:00Z">
            <w:rPr/>
          </w:rPrChange>
        </w:rPr>
        <w:pPrChange w:id="17" w:author="Cheng, Constance C." w:date="2017-09-22T17:01:00Z">
          <w:pPr>
            <w:pStyle w:val="ac"/>
            <w:numPr>
              <w:numId w:val="2"/>
            </w:numPr>
            <w:ind w:left="800" w:firstLineChars="0" w:hanging="360"/>
          </w:pPr>
        </w:pPrChange>
      </w:pPr>
      <w:commentRangeStart w:id="18"/>
      <w:r w:rsidRPr="000E23E5">
        <w:rPr>
          <w:rFonts w:hint="eastAsia"/>
          <w:b/>
          <w:color w:val="auto"/>
          <w:rPrChange w:id="19" w:author="Cheng, Constance C." w:date="2017-09-22T17:26:00Z">
            <w:rPr>
              <w:rFonts w:hint="eastAsia"/>
            </w:rPr>
          </w:rPrChange>
        </w:rPr>
        <w:t>第七次救援</w:t>
      </w:r>
      <w:r w:rsidRPr="000E23E5">
        <w:rPr>
          <w:b/>
          <w:color w:val="auto"/>
          <w:rPrChange w:id="20" w:author="Cheng, Constance C." w:date="2017-09-22T17:26:00Z">
            <w:rPr/>
          </w:rPrChange>
        </w:rPr>
        <w:t xml:space="preserve"> </w:t>
      </w:r>
      <w:commentRangeEnd w:id="18"/>
      <w:r w:rsidR="00D10417" w:rsidRPr="000E23E5">
        <w:rPr>
          <w:rStyle w:val="a5"/>
          <w:b/>
          <w:color w:val="auto"/>
          <w:rPrChange w:id="21" w:author="Cheng, Constance C." w:date="2017-09-22T17:26:00Z">
            <w:rPr>
              <w:rStyle w:val="a5"/>
            </w:rPr>
          </w:rPrChange>
        </w:rPr>
        <w:commentReference w:id="18"/>
      </w:r>
    </w:p>
    <w:p w14:paraId="0339E5DF" w14:textId="5CF88416" w:rsidR="000C6879" w:rsidDel="003312CB" w:rsidRDefault="000C6879" w:rsidP="00EE454C">
      <w:pPr>
        <w:pStyle w:val="ac"/>
        <w:ind w:firstLine="440"/>
        <w:rPr>
          <w:del w:id="22" w:author="Sky123.Org" w:date="2017-09-21T21:57:00Z"/>
        </w:rPr>
      </w:pPr>
    </w:p>
    <w:p w14:paraId="44F02DC3" w14:textId="77777777" w:rsidR="003312CB" w:rsidRPr="00D10417" w:rsidRDefault="003312CB" w:rsidP="00EE454C">
      <w:pPr>
        <w:pStyle w:val="ac"/>
        <w:ind w:firstLine="440"/>
        <w:rPr>
          <w:ins w:id="23" w:author="Cheng, Constance C." w:date="2017-09-22T17:00:00Z"/>
        </w:rPr>
      </w:pPr>
    </w:p>
    <w:p w14:paraId="5F345794" w14:textId="77777777" w:rsidR="000C6879" w:rsidRPr="00D10417" w:rsidRDefault="000C6879" w:rsidP="00EE454C">
      <w:pPr>
        <w:pStyle w:val="ac"/>
        <w:ind w:firstLine="440"/>
      </w:pPr>
      <w:r w:rsidRPr="00D10417">
        <w:t>艾德在佛罗里达拥有一家洞潜店，叫做</w:t>
      </w:r>
      <w:r w:rsidRPr="00D10417">
        <w:t>Cave Adventures</w:t>
      </w:r>
      <w:r w:rsidRPr="00D10417">
        <w:t>，坐落在一个著名水下洞穴</w:t>
      </w:r>
      <w:r w:rsidRPr="00D10417">
        <w:t>Jackson Blue</w:t>
      </w:r>
      <w:r w:rsidRPr="00D10417">
        <w:t>的外面，而这第七次救援便发生在离</w:t>
      </w:r>
      <w:r w:rsidRPr="00D10417">
        <w:t>Jackson Blue</w:t>
      </w:r>
      <w:r w:rsidRPr="00D10417">
        <w:t>不远的</w:t>
      </w:r>
      <w:r w:rsidRPr="00D10417">
        <w:t>Twin</w:t>
      </w:r>
      <w:r w:rsidRPr="00D10417">
        <w:t>洞穴里。非常难得的是，这一次当事人都有勇气面对自己的错误，站出来给大家讲述了详细的过程，终于不枉费艾德的一番苦心。</w:t>
      </w:r>
    </w:p>
    <w:p w14:paraId="7610B21D" w14:textId="13C058FD" w:rsidR="000C6879" w:rsidRPr="00D10417" w:rsidDel="00C023E1" w:rsidRDefault="000C6879" w:rsidP="00EE454C">
      <w:pPr>
        <w:pStyle w:val="ac"/>
        <w:ind w:firstLine="440"/>
        <w:rPr>
          <w:del w:id="24" w:author="Sky123.Org" w:date="2017-09-21T21:59:00Z"/>
        </w:rPr>
      </w:pPr>
    </w:p>
    <w:p w14:paraId="798E0236" w14:textId="0617E1A6" w:rsidR="000C6879" w:rsidRPr="00D10417" w:rsidRDefault="000C6879" w:rsidP="00EE454C">
      <w:pPr>
        <w:pStyle w:val="ac"/>
        <w:ind w:firstLine="440"/>
      </w:pPr>
      <w:r w:rsidRPr="00D10417">
        <w:t>2012</w:t>
      </w:r>
      <w:r w:rsidRPr="00D10417">
        <w:t>年</w:t>
      </w:r>
      <w:r w:rsidRPr="00D10417">
        <w:t>8</w:t>
      </w:r>
      <w:r w:rsidRPr="00D10417">
        <w:t>月</w:t>
      </w:r>
      <w:r w:rsidRPr="00D10417">
        <w:t>7</w:t>
      </w:r>
      <w:r w:rsidRPr="00D10417">
        <w:t>日，一个开放水域潜水教练带着他</w:t>
      </w:r>
      <w:r w:rsidRPr="00D10417">
        <w:t>18</w:t>
      </w:r>
      <w:r w:rsidRPr="00D10417">
        <w:t>岁的儿子和</w:t>
      </w:r>
      <w:r w:rsidRPr="00D10417">
        <w:t>22</w:t>
      </w:r>
      <w:r w:rsidRPr="00D10417">
        <w:t>岁的女儿，本打算去</w:t>
      </w:r>
      <w:r w:rsidRPr="00D10417">
        <w:t>Jackson Blue</w:t>
      </w:r>
      <w:r w:rsidRPr="00D10417">
        <w:t>，但因为当天的船都被人租完，于是改去附近另一个泉潭潜水。他们没有去过那里，也没有打听那里的地形是什么样子，当然，这个父亲也根本就没打算进入洞穴。他的两个孩子都从十岁开始潜水，也潜过泉潭，进过沉船，见识过一些恶劣环境，经验算得上丰富。但是因为总是跟父亲一起，</w:t>
      </w:r>
      <w:del w:id="25" w:author="Cheng, Constance C." w:date="2017-09-22T17:00:00Z">
        <w:r w:rsidRPr="00D10417" w:rsidDel="003312CB">
          <w:delText>潜意识里难免养成了那种</w:delText>
        </w:r>
        <w:r w:rsidRPr="00D10417" w:rsidDel="003312CB">
          <w:delText>“</w:delText>
        </w:r>
      </w:del>
      <w:ins w:id="26" w:author="Cheng, Constance C." w:date="2017-09-22T17:00:00Z">
        <w:r w:rsidR="003312CB" w:rsidRPr="00D10417">
          <w:rPr>
            <w:rFonts w:hint="eastAsia"/>
          </w:rPr>
          <w:t>潜意识里难免养成了那种</w:t>
        </w:r>
        <w:r w:rsidR="003312CB" w:rsidRPr="00D10417">
          <w:t xml:space="preserve"> “</w:t>
        </w:r>
      </w:ins>
      <w:r w:rsidRPr="00D10417">
        <w:t>只要爸爸在，</w:t>
      </w:r>
      <w:del w:id="27" w:author="Cheng, Constance C." w:date="2017-09-22T17:43:00Z">
        <w:r w:rsidRPr="00D10417" w:rsidDel="003230ED">
          <w:delText>一切都没关系</w:delText>
        </w:r>
        <w:r w:rsidRPr="00D10417" w:rsidDel="003230ED">
          <w:delText>”</w:delText>
        </w:r>
        <w:r w:rsidRPr="00D10417" w:rsidDel="003230ED">
          <w:delText>的习惯</w:delText>
        </w:r>
      </w:del>
      <w:ins w:id="28" w:author="Cheng, Constance C." w:date="2017-09-22T17:43:00Z">
        <w:r w:rsidR="003230ED" w:rsidRPr="00D10417">
          <w:rPr>
            <w:rFonts w:hint="eastAsia"/>
          </w:rPr>
          <w:t>一切都没关系</w:t>
        </w:r>
        <w:r w:rsidR="003230ED" w:rsidRPr="00D10417">
          <w:t>”</w:t>
        </w:r>
        <w:r w:rsidR="003230ED" w:rsidRPr="00D10417">
          <w:rPr>
            <w:rFonts w:hint="eastAsia"/>
          </w:rPr>
          <w:t xml:space="preserve"> </w:t>
        </w:r>
        <w:r w:rsidR="003230ED" w:rsidRPr="00D10417">
          <w:rPr>
            <w:rFonts w:hint="eastAsia"/>
          </w:rPr>
          <w:t>的习惯</w:t>
        </w:r>
      </w:ins>
      <w:r w:rsidRPr="00D10417">
        <w:t>。</w:t>
      </w:r>
    </w:p>
    <w:p w14:paraId="57F7BF3C" w14:textId="552298AF" w:rsidR="000C6879" w:rsidRPr="00D10417" w:rsidDel="00C023E1" w:rsidRDefault="000C6879" w:rsidP="00EE454C">
      <w:pPr>
        <w:pStyle w:val="ac"/>
        <w:ind w:firstLine="440"/>
        <w:rPr>
          <w:del w:id="29" w:author="Sky123.Org" w:date="2017-09-21T21:59:00Z"/>
        </w:rPr>
      </w:pPr>
    </w:p>
    <w:p w14:paraId="5670571C" w14:textId="77777777" w:rsidR="000C6879" w:rsidRPr="00D10417" w:rsidRDefault="000C6879" w:rsidP="00EE454C">
      <w:pPr>
        <w:pStyle w:val="ac"/>
        <w:ind w:firstLine="440"/>
      </w:pPr>
      <w:r w:rsidRPr="00D10417">
        <w:t>这一次，他们错了。</w:t>
      </w:r>
    </w:p>
    <w:p w14:paraId="2ECA9FBF" w14:textId="2B4842F3" w:rsidR="000C6879" w:rsidRPr="00D10417" w:rsidDel="00C023E1" w:rsidRDefault="000C6879" w:rsidP="00EE454C">
      <w:pPr>
        <w:pStyle w:val="ac"/>
        <w:ind w:firstLine="440"/>
        <w:rPr>
          <w:del w:id="30" w:author="Sky123.Org" w:date="2017-09-21T21:59:00Z"/>
        </w:rPr>
      </w:pPr>
    </w:p>
    <w:p w14:paraId="2E5F1C4F" w14:textId="77777777" w:rsidR="000C6879" w:rsidRPr="00D10417" w:rsidRDefault="000C6879" w:rsidP="00EE454C">
      <w:pPr>
        <w:pStyle w:val="ac"/>
        <w:ind w:firstLine="440"/>
      </w:pPr>
      <w:r w:rsidRPr="00D10417">
        <w:t>他们到达泉潭的时候，看到旁边的船，知道有一批人刚进洞了，大概十多分钟后出来。爸爸说我们等他们出来后再下水比较好。儿子女儿不肯，穿上装备便跳下水，爸爸也只好跟上，但儿子女儿已经游得远了，而女儿更是朝着洞穴的狭小入口直奔过去。爸爸连忙追过去，但她已经钻进了洞里。开放水域习惯的自由式踢法（</w:t>
      </w:r>
      <w:r w:rsidRPr="00D10417">
        <w:t>flutter kick</w:t>
      </w:r>
      <w:r w:rsidRPr="00D10417">
        <w:t>）扬起了这个洞著名的泥沙，能见度瞬间迅速</w:t>
      </w:r>
      <w:r w:rsidRPr="00D10417">
        <w:lastRenderedPageBreak/>
        <w:t>降到零。好在爸爸抓住了女儿的脚腕，根据他的沉船经验在进洞的时候也特别留意了出口，知道大致方向，于是拉着她示意要往外去，女儿也听话地跟上了。</w:t>
      </w:r>
    </w:p>
    <w:p w14:paraId="11CDC5D7" w14:textId="0E3D21CC" w:rsidR="000C6879" w:rsidRPr="00D10417" w:rsidDel="00C023E1" w:rsidRDefault="000C6879" w:rsidP="00EE454C">
      <w:pPr>
        <w:pStyle w:val="ac"/>
        <w:ind w:firstLine="440"/>
        <w:rPr>
          <w:del w:id="31" w:author="Sky123.Org" w:date="2017-09-21T22:00:00Z"/>
        </w:rPr>
      </w:pPr>
    </w:p>
    <w:p w14:paraId="1E2B72FE" w14:textId="77777777" w:rsidR="000C6879" w:rsidRPr="00D10417" w:rsidRDefault="000C6879" w:rsidP="00EE454C">
      <w:pPr>
        <w:pStyle w:val="ac"/>
        <w:ind w:firstLine="440"/>
      </w:pPr>
      <w:r w:rsidRPr="00D10417">
        <w:t>而这时，洞里的几位洞穴潜水员也来到洞口准备出去。狭小的空间里如此多人相遇，两位有经验的洞穴潜水员迅速地在失去能见度前抓住了引导绳，并指示最后进来的儿子往外去，但是其中一位洞穴潜水员的线轮却松开了。爸爸遇上了一根飘在水中的线绳，因为一只手摸索岩石探寻出口方向，只能用另一只手暂时松开女儿去刨开线绳，转手再去拉女儿，却拉了个空。因为什么也看不见，爸爸以为女儿朝着出口方向继续前行了，于是也向外游去。</w:t>
      </w:r>
    </w:p>
    <w:p w14:paraId="03E7425C" w14:textId="5A464774" w:rsidR="000C6879" w:rsidRPr="00D10417" w:rsidDel="00C023E1" w:rsidRDefault="000C6879" w:rsidP="00EE454C">
      <w:pPr>
        <w:pStyle w:val="ac"/>
        <w:ind w:firstLine="440"/>
        <w:rPr>
          <w:del w:id="32" w:author="Sky123.Org" w:date="2017-09-21T22:01:00Z"/>
        </w:rPr>
      </w:pPr>
    </w:p>
    <w:p w14:paraId="59E96CDB" w14:textId="77777777" w:rsidR="000C6879" w:rsidRPr="00D10417" w:rsidRDefault="000C6879" w:rsidP="00EE454C">
      <w:pPr>
        <w:pStyle w:val="ac"/>
        <w:ind w:firstLine="440"/>
      </w:pPr>
      <w:r w:rsidRPr="00D10417">
        <w:t>等他回到水面，却发现只有儿子出来了。几位洞穴潜水员立即和他一起回到水下去寻找那个狭窄入口，可是他们也是第一次来到这里，对地形并不熟悉，在完全没有能见度的情况下无法找到入口。船上的人连忙给艾德的潜店打电话，幸运的是，艾德正好在</w:t>
      </w:r>
      <w:r w:rsidRPr="00D10417">
        <w:t>Jackson Blue</w:t>
      </w:r>
      <w:r w:rsidRPr="00D10417">
        <w:t>教课，而且尚未下水。</w:t>
      </w:r>
    </w:p>
    <w:p w14:paraId="6B01F88E" w14:textId="55301DC2" w:rsidR="000C6879" w:rsidRPr="00D10417" w:rsidDel="00C023E1" w:rsidRDefault="000C6879" w:rsidP="00EE454C">
      <w:pPr>
        <w:pStyle w:val="ac"/>
        <w:ind w:firstLine="440"/>
        <w:rPr>
          <w:del w:id="33" w:author="Sky123.Org" w:date="2017-09-21T22:01:00Z"/>
        </w:rPr>
      </w:pPr>
    </w:p>
    <w:p w14:paraId="45A9481C" w14:textId="77777777" w:rsidR="000C6879" w:rsidRPr="00D10417" w:rsidRDefault="000C6879" w:rsidP="00EE454C">
      <w:pPr>
        <w:pStyle w:val="ac"/>
        <w:ind w:firstLine="440"/>
      </w:pPr>
      <w:r w:rsidRPr="00D10417">
        <w:t>在几位洞穴潜水员的劝说下，</w:t>
      </w:r>
      <w:commentRangeStart w:id="34"/>
      <w:r w:rsidRPr="00D10417">
        <w:t>这位父亲痛苦地放弃了在水下搜寻女儿的于事无补的努力，希望水下的尘土能慢慢沉积，恢复一点能见度，自己则在水面上等待艾德赶来。</w:t>
      </w:r>
      <w:commentRangeEnd w:id="34"/>
      <w:r w:rsidR="00C023E1">
        <w:rPr>
          <w:rStyle w:val="a5"/>
        </w:rPr>
        <w:commentReference w:id="34"/>
      </w:r>
      <w:r w:rsidRPr="00D10417">
        <w:t>艾德迅速赶到，父亲告诉了他女儿最后所在的位置，艾德在零能见度的水里靠着摸索上上下下搜索了两遍，第二遍的时候，竟然真的在洞顶一个气室水面找到了这个女孩。</w:t>
      </w:r>
    </w:p>
    <w:p w14:paraId="0A404300" w14:textId="7268B988" w:rsidR="000C6879" w:rsidRPr="00D10417" w:rsidDel="00C023E1" w:rsidRDefault="000C6879" w:rsidP="00EE454C">
      <w:pPr>
        <w:pStyle w:val="ac"/>
        <w:ind w:firstLine="440"/>
        <w:rPr>
          <w:del w:id="35" w:author="Sky123.Org" w:date="2017-09-21T22:04:00Z"/>
        </w:rPr>
      </w:pPr>
    </w:p>
    <w:p w14:paraId="5E570EE5" w14:textId="77777777" w:rsidR="000C6879" w:rsidRPr="00D10417" w:rsidRDefault="000C6879" w:rsidP="00EE454C">
      <w:pPr>
        <w:pStyle w:val="ac"/>
        <w:ind w:firstLine="440"/>
      </w:pPr>
      <w:r w:rsidRPr="00D10417">
        <w:t>原来女孩在与父亲失散之后，完全搞反了方向，一直朝洞里面游去。发现自己丢失之后，她想起了父亲一直教她的，遇到紧急情况不要慌张，深吸一口气，镇定下来，总能想出办法。她还有很多气，深度又浅，足够支撑很长的时间。她打开了身上的两只手电，希望这样比较容易被发现。在用手电搜索的过程中，她突然发现洞穴顶部有一个气室，游到那里发现气室壁上有不少人刻着名字，想必是一个众所周知的地点，于是给浮力控制器充气，在这里等待。她说，在这个过程中最大的痛苦是两点：一是水里真冷，冷得她必须不停地踢水来让自己暖和一点；二是漫长的等待，要有无限的耐心。</w:t>
      </w:r>
    </w:p>
    <w:p w14:paraId="4CE3545D" w14:textId="422B8DE0" w:rsidR="000C6879" w:rsidRPr="00D10417" w:rsidDel="00C023E1" w:rsidRDefault="000C6879" w:rsidP="00EE454C">
      <w:pPr>
        <w:pStyle w:val="ac"/>
        <w:ind w:firstLine="440"/>
        <w:rPr>
          <w:del w:id="36" w:author="Sky123.Org" w:date="2017-09-21T22:04:00Z"/>
        </w:rPr>
      </w:pPr>
    </w:p>
    <w:p w14:paraId="48284036" w14:textId="77777777" w:rsidR="000C6879" w:rsidRPr="00D10417" w:rsidRDefault="000C6879" w:rsidP="00EE454C">
      <w:pPr>
        <w:pStyle w:val="ac"/>
        <w:ind w:firstLine="440"/>
      </w:pPr>
      <w:r w:rsidRPr="00D10417">
        <w:t>艾德在气室里浮出水面，问她还好吗？她冷静地回答没问题。艾德说我会带你出去，她说好。</w:t>
      </w:r>
    </w:p>
    <w:p w14:paraId="4B343BF2" w14:textId="09CC16DB" w:rsidR="000C6879" w:rsidRPr="00D10417" w:rsidDel="00C023E1" w:rsidRDefault="000C6879" w:rsidP="00EE454C">
      <w:pPr>
        <w:pStyle w:val="ac"/>
        <w:ind w:firstLine="440"/>
        <w:rPr>
          <w:del w:id="37" w:author="Sky123.Org" w:date="2017-09-21T22:05:00Z"/>
        </w:rPr>
      </w:pPr>
    </w:p>
    <w:p w14:paraId="2DEC9512" w14:textId="77777777" w:rsidR="000C6879" w:rsidRDefault="000C6879" w:rsidP="00EE454C">
      <w:pPr>
        <w:pStyle w:val="ac"/>
        <w:ind w:firstLine="440"/>
        <w:rPr>
          <w:ins w:id="38" w:author="Sky123.Org" w:date="2017-09-21T22:05:00Z"/>
        </w:rPr>
      </w:pPr>
      <w:r w:rsidRPr="00D10417">
        <w:t>当艾德带着女孩回到潭边，所有的人都忍不住鼓掌欢呼。自从</w:t>
      </w:r>
      <w:r w:rsidRPr="00D10417">
        <w:t>2</w:t>
      </w:r>
      <w:r w:rsidRPr="00D10417">
        <w:t>月</w:t>
      </w:r>
      <w:r w:rsidRPr="00D10417">
        <w:t>25</w:t>
      </w:r>
      <w:r w:rsidRPr="00D10417">
        <w:t>日那天在</w:t>
      </w:r>
      <w:r w:rsidRPr="00D10417">
        <w:t>Jackson Blue</w:t>
      </w:r>
      <w:r w:rsidRPr="00D10417">
        <w:t>成功救出两位潜水员之后，艾德已经成为了一个奇迹。而现在，他是一个传奇。</w:t>
      </w:r>
    </w:p>
    <w:p w14:paraId="3C15BE6E" w14:textId="77777777" w:rsidR="00C023E1" w:rsidRPr="00D10417" w:rsidRDefault="00C023E1" w:rsidP="00D10417">
      <w:pPr>
        <w:spacing w:after="0"/>
        <w:jc w:val="both"/>
        <w:rPr>
          <w:rFonts w:ascii="Arial" w:hAnsi="Arial" w:cs="Arial"/>
        </w:rPr>
      </w:pPr>
    </w:p>
    <w:p w14:paraId="681FAB6E" w14:textId="77777777" w:rsidR="000C6879" w:rsidRPr="00883B72" w:rsidRDefault="000C6879" w:rsidP="00D10417">
      <w:pPr>
        <w:spacing w:after="0"/>
        <w:jc w:val="both"/>
        <w:rPr>
          <w:del w:id="39" w:author="Private" w:date="2017-09-21T14:13:00Z"/>
          <w:rFonts w:ascii="Arial" w:hAnsi="Arial" w:cs="Arial"/>
          <w:b/>
          <w:rPrChange w:id="40" w:author="Cheng, Constance C." w:date="2017-09-22T17:26:00Z">
            <w:rPr>
              <w:del w:id="41" w:author="Private" w:date="2017-09-21T14:13:00Z"/>
              <w:rFonts w:ascii="Arial" w:hAnsi="Arial" w:cs="Arial"/>
            </w:rPr>
          </w:rPrChange>
        </w:rPr>
      </w:pPr>
    </w:p>
    <w:p w14:paraId="22007746" w14:textId="4E8118B9" w:rsidR="000C6879" w:rsidRPr="00883B72" w:rsidRDefault="000C6879">
      <w:pPr>
        <w:pStyle w:val="2"/>
        <w:numPr>
          <w:ilvl w:val="0"/>
          <w:numId w:val="3"/>
        </w:numPr>
        <w:jc w:val="center"/>
        <w:rPr>
          <w:b/>
          <w:rPrChange w:id="42" w:author="Cheng, Constance C." w:date="2017-09-22T17:26:00Z">
            <w:rPr>
              <w:rFonts w:ascii="Arial" w:hAnsi="Arial" w:cs="Arial"/>
            </w:rPr>
          </w:rPrChange>
        </w:rPr>
        <w:pPrChange w:id="43" w:author="Cheng, Constance C." w:date="2017-09-22T17:02:00Z">
          <w:pPr>
            <w:pStyle w:val="ac"/>
            <w:numPr>
              <w:numId w:val="3"/>
            </w:numPr>
            <w:spacing w:after="0"/>
            <w:ind w:left="1080" w:firstLineChars="0" w:hanging="720"/>
            <w:jc w:val="both"/>
          </w:pPr>
        </w:pPrChange>
      </w:pPr>
      <w:commentRangeStart w:id="44"/>
      <w:r w:rsidRPr="00883B72">
        <w:rPr>
          <w:rFonts w:hint="eastAsia"/>
          <w:b/>
          <w:color w:val="auto"/>
          <w:rPrChange w:id="45" w:author="Cheng, Constance C." w:date="2017-09-22T17:26:00Z">
            <w:rPr>
              <w:rFonts w:ascii="Arial" w:hAnsi="Arial" w:cs="Arial" w:hint="eastAsia"/>
            </w:rPr>
          </w:rPrChange>
        </w:rPr>
        <w:t>纯属巧合？</w:t>
      </w:r>
      <w:r w:rsidRPr="00883B72">
        <w:rPr>
          <w:b/>
          <w:color w:val="auto"/>
          <w:rPrChange w:id="46" w:author="Cheng, Constance C." w:date="2017-09-22T17:26:00Z">
            <w:rPr>
              <w:rFonts w:ascii="Arial" w:hAnsi="Arial" w:cs="Arial"/>
            </w:rPr>
          </w:rPrChange>
        </w:rPr>
        <w:t xml:space="preserve"> </w:t>
      </w:r>
      <w:commentRangeEnd w:id="44"/>
      <w:r w:rsidRPr="00883B72">
        <w:rPr>
          <w:b/>
          <w:rPrChange w:id="47" w:author="Cheng, Constance C." w:date="2017-09-22T17:26:00Z">
            <w:rPr>
              <w:rStyle w:val="a5"/>
              <w:rFonts w:ascii="Arial" w:hAnsi="Arial" w:cs="Arial"/>
            </w:rPr>
          </w:rPrChange>
        </w:rPr>
        <w:commentReference w:id="44"/>
      </w:r>
    </w:p>
    <w:p w14:paraId="06EC89E1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3B724139" w14:textId="77777777" w:rsidR="000C6879" w:rsidRPr="00D10417" w:rsidRDefault="000C6879">
      <w:pPr>
        <w:pStyle w:val="ac"/>
        <w:ind w:firstLine="440"/>
        <w:jc w:val="both"/>
        <w:pPrChange w:id="48" w:author="Cheng, Constance C." w:date="2017-09-22T17:11:00Z">
          <w:pPr>
            <w:spacing w:after="0"/>
            <w:jc w:val="both"/>
          </w:pPr>
        </w:pPrChange>
      </w:pPr>
      <w:r w:rsidRPr="00D10417">
        <w:t>1980</w:t>
      </w:r>
      <w:r w:rsidRPr="00D10417">
        <w:t>年</w:t>
      </w:r>
      <w:r w:rsidRPr="00D10417">
        <w:t>5</w:t>
      </w:r>
      <w:r w:rsidRPr="00D10417">
        <w:t>月</w:t>
      </w:r>
      <w:r w:rsidRPr="00D10417">
        <w:t>19</w:t>
      </w:r>
      <w:r w:rsidRPr="00D10417">
        <w:t>日，美国佛罗里达州，</w:t>
      </w:r>
      <w:r w:rsidRPr="00D10417">
        <w:t>Otter Springs</w:t>
      </w:r>
      <w:r w:rsidRPr="00D10417">
        <w:t>，四男一女五个开放水域潜水员。</w:t>
      </w:r>
    </w:p>
    <w:p w14:paraId="293D024C" w14:textId="04257473" w:rsidR="000C6879" w:rsidRPr="00D10417" w:rsidDel="000E23E5" w:rsidRDefault="000C6879">
      <w:pPr>
        <w:pStyle w:val="ac"/>
        <w:ind w:firstLine="440"/>
        <w:jc w:val="both"/>
        <w:rPr>
          <w:del w:id="49" w:author="Cheng, Constance C." w:date="2017-09-22T17:10:00Z"/>
        </w:rPr>
        <w:pPrChange w:id="50" w:author="Cheng, Constance C." w:date="2017-09-22T17:11:00Z">
          <w:pPr>
            <w:spacing w:after="0"/>
            <w:jc w:val="both"/>
          </w:pPr>
        </w:pPrChange>
      </w:pPr>
    </w:p>
    <w:p w14:paraId="248DE83D" w14:textId="77777777" w:rsidR="000C6879" w:rsidRPr="00D10417" w:rsidRDefault="000C6879">
      <w:pPr>
        <w:pStyle w:val="ac"/>
        <w:ind w:firstLine="440"/>
        <w:jc w:val="both"/>
        <w:pPrChange w:id="51" w:author="Cheng, Constance C." w:date="2017-09-22T17:11:00Z">
          <w:pPr>
            <w:spacing w:after="0"/>
            <w:jc w:val="both"/>
          </w:pPr>
        </w:pPrChange>
      </w:pPr>
      <w:r w:rsidRPr="00D10417">
        <w:t>Jackie</w:t>
      </w:r>
      <w:r w:rsidRPr="00D10417">
        <w:t>是一位潜水教练，四位男性</w:t>
      </w:r>
      <w:r w:rsidRPr="00D10417">
        <w:t>Dan, Chris, Alan</w:t>
      </w:r>
      <w:r w:rsidRPr="00D10417">
        <w:t>和</w:t>
      </w:r>
      <w:r w:rsidRPr="00D10417">
        <w:t>Ken</w:t>
      </w:r>
      <w:r w:rsidRPr="00D10417">
        <w:t>都是她以前的学生。他们没有任何进入洞穴的准备，只是潜到潭底看泉，看周遭环境，最后进入了一道裂隙。</w:t>
      </w:r>
      <w:r w:rsidRPr="00D10417">
        <w:t>Dan</w:t>
      </w:r>
      <w:r w:rsidRPr="00D10417">
        <w:t>朝里洞里张望了一番，又看了看</w:t>
      </w:r>
      <w:r w:rsidRPr="00D10417">
        <w:t xml:space="preserve"> Jackie</w:t>
      </w:r>
      <w:r w:rsidRPr="00D10417">
        <w:t>，</w:t>
      </w:r>
      <w:r w:rsidRPr="00D10417">
        <w:t>Jackie</w:t>
      </w:r>
      <w:r w:rsidRPr="00D10417">
        <w:t>摇摇头，他做了个</w:t>
      </w:r>
      <w:r w:rsidRPr="00D10417">
        <w:t>OK</w:t>
      </w:r>
      <w:r w:rsidRPr="00D10417">
        <w:t>的手势。</w:t>
      </w:r>
      <w:r w:rsidRPr="00D10417">
        <w:t>Jackie</w:t>
      </w:r>
      <w:r w:rsidRPr="00D10417">
        <w:t>指了指自己的气压计，示意上升，四个人都表示同意。</w:t>
      </w:r>
    </w:p>
    <w:p w14:paraId="731342B3" w14:textId="2BF10638" w:rsidR="000C6879" w:rsidRPr="00D10417" w:rsidDel="000E23E5" w:rsidRDefault="000C6879">
      <w:pPr>
        <w:pStyle w:val="ac"/>
        <w:ind w:firstLine="440"/>
        <w:jc w:val="both"/>
        <w:rPr>
          <w:del w:id="52" w:author="Cheng, Constance C." w:date="2017-09-22T17:10:00Z"/>
        </w:rPr>
        <w:pPrChange w:id="53" w:author="Cheng, Constance C." w:date="2017-09-22T17:11:00Z">
          <w:pPr>
            <w:spacing w:after="0"/>
            <w:jc w:val="both"/>
          </w:pPr>
        </w:pPrChange>
      </w:pPr>
    </w:p>
    <w:p w14:paraId="44F2C55D" w14:textId="77777777" w:rsidR="000C6879" w:rsidRPr="00D10417" w:rsidRDefault="000C6879">
      <w:pPr>
        <w:pStyle w:val="ac"/>
        <w:ind w:firstLine="440"/>
        <w:jc w:val="both"/>
        <w:pPrChange w:id="54" w:author="Cheng, Constance C." w:date="2017-09-22T17:11:00Z">
          <w:pPr>
            <w:spacing w:after="0"/>
            <w:jc w:val="both"/>
          </w:pPr>
        </w:pPrChange>
      </w:pPr>
      <w:r w:rsidRPr="00D10417">
        <w:t>可是当</w:t>
      </w:r>
      <w:r w:rsidRPr="00D10417">
        <w:t>Jackie</w:t>
      </w:r>
      <w:r w:rsidRPr="00D10417">
        <w:t>上到水面时，却发现没有一个人跟随。她知道他们一定进去了，又生气又无奈，好在水面上还有很多气泡冒出来，知道他们暂时没有窒息的危险，想着他们应该很快就出来，于是坐在水边等待。</w:t>
      </w:r>
    </w:p>
    <w:p w14:paraId="308A4FD6" w14:textId="58884CC9" w:rsidR="000C6879" w:rsidRPr="00D10417" w:rsidDel="000E23E5" w:rsidRDefault="000C6879">
      <w:pPr>
        <w:pStyle w:val="ac"/>
        <w:ind w:firstLine="440"/>
        <w:jc w:val="both"/>
        <w:rPr>
          <w:del w:id="55" w:author="Cheng, Constance C." w:date="2017-09-22T17:10:00Z"/>
        </w:rPr>
        <w:pPrChange w:id="56" w:author="Cheng, Constance C." w:date="2017-09-22T17:11:00Z">
          <w:pPr>
            <w:spacing w:after="0"/>
            <w:jc w:val="both"/>
          </w:pPr>
        </w:pPrChange>
      </w:pPr>
    </w:p>
    <w:p w14:paraId="4525906B" w14:textId="77777777" w:rsidR="000C6879" w:rsidRPr="00D10417" w:rsidRDefault="000C6879">
      <w:pPr>
        <w:pStyle w:val="ac"/>
        <w:ind w:firstLine="440"/>
        <w:jc w:val="both"/>
        <w:pPrChange w:id="57" w:author="Cheng, Constance C." w:date="2017-09-22T17:11:00Z">
          <w:pPr>
            <w:spacing w:after="0"/>
            <w:jc w:val="both"/>
          </w:pPr>
        </w:pPrChange>
      </w:pPr>
      <w:r w:rsidRPr="00D10417">
        <w:t>在众人脚蹼踢起的一片尘土中，</w:t>
      </w:r>
      <w:r w:rsidRPr="00D10417">
        <w:t>Dan</w:t>
      </w:r>
      <w:r w:rsidRPr="00D10417">
        <w:t>迷路了。看不见潜伴，看不见岩壁，他惊慌地拼命游动，突然发现头顶有一道光亮。随着这道光亮回到水面的</w:t>
      </w:r>
      <w:r w:rsidRPr="00D10417">
        <w:t>Dan</w:t>
      </w:r>
      <w:r w:rsidRPr="00D10417">
        <w:t>还以为自己是最后一个出水的人，可是</w:t>
      </w:r>
      <w:r w:rsidRPr="00D10417">
        <w:t>Jackie</w:t>
      </w:r>
      <w:r w:rsidRPr="00D10417">
        <w:t>告诉他，不，他是第一个。</w:t>
      </w:r>
      <w:r w:rsidRPr="00D10417">
        <w:t>Dan</w:t>
      </w:r>
      <w:r w:rsidRPr="00D10417">
        <w:t>告诉了</w:t>
      </w:r>
      <w:r w:rsidRPr="00D10417">
        <w:t>Jackie</w:t>
      </w:r>
      <w:r w:rsidRPr="00D10417">
        <w:t>洞里的情况，两人都慌了</w:t>
      </w:r>
      <w:r w:rsidRPr="00D10417">
        <w:t>——</w:t>
      </w:r>
      <w:r w:rsidRPr="00D10417">
        <w:t>此时距离他们下水已经快一个小时，里面的三个人在一片浑浊的洞里，怎么能在气瓶空掉之前出来？</w:t>
      </w:r>
      <w:r w:rsidRPr="00D10417">
        <w:t>Jackie</w:t>
      </w:r>
      <w:r w:rsidRPr="00D10417">
        <w:t>想下去找他们，但她的气瓶里已经只有</w:t>
      </w:r>
      <w:r w:rsidRPr="00D10417">
        <w:t>400psi</w:t>
      </w:r>
      <w:r w:rsidRPr="00D10417">
        <w:t>（不到</w:t>
      </w:r>
      <w:r w:rsidRPr="00D10417">
        <w:t>30bar</w:t>
      </w:r>
      <w:r w:rsidRPr="00D10417">
        <w:t>），没有灯，也没有线轮。</w:t>
      </w:r>
    </w:p>
    <w:p w14:paraId="4D22443E" w14:textId="7FF6AEEE" w:rsidR="000C6879" w:rsidRPr="00D10417" w:rsidDel="000E23E5" w:rsidRDefault="000C6879">
      <w:pPr>
        <w:pStyle w:val="ac"/>
        <w:ind w:firstLine="440"/>
        <w:jc w:val="both"/>
        <w:rPr>
          <w:del w:id="58" w:author="Cheng, Constance C." w:date="2017-09-22T17:10:00Z"/>
        </w:rPr>
        <w:pPrChange w:id="59" w:author="Cheng, Constance C." w:date="2017-09-22T17:11:00Z">
          <w:pPr>
            <w:spacing w:after="0"/>
            <w:jc w:val="both"/>
          </w:pPr>
        </w:pPrChange>
      </w:pPr>
    </w:p>
    <w:p w14:paraId="36A0E387" w14:textId="77777777" w:rsidR="000C6879" w:rsidRPr="00D10417" w:rsidRDefault="000C6879">
      <w:pPr>
        <w:pStyle w:val="ac"/>
        <w:ind w:firstLine="440"/>
        <w:jc w:val="both"/>
        <w:pPrChange w:id="60" w:author="Cheng, Constance C." w:date="2017-09-22T17:11:00Z">
          <w:pPr>
            <w:spacing w:after="0"/>
            <w:jc w:val="both"/>
          </w:pPr>
        </w:pPrChange>
      </w:pPr>
      <w:r w:rsidRPr="00D10417">
        <w:t>这时候，第一个巧合发生了：一家公司正在外面野餐，而这家公司的雇员里，有一个人叫做伍迪（</w:t>
      </w:r>
      <w:r w:rsidRPr="00D10417">
        <w:t>Woody Jasper</w:t>
      </w:r>
      <w:r w:rsidRPr="00D10417">
        <w:t>）</w:t>
      </w:r>
      <w:r w:rsidRPr="00D10417">
        <w:t>——</w:t>
      </w:r>
      <w:r w:rsidRPr="00D10417">
        <w:t>在佛罗里达潜水圈里大力推行侧挂系统，已有五百多次洞穴潜水经验，曾经进行过四次洞潜打捞的伍迪。</w:t>
      </w:r>
    </w:p>
    <w:p w14:paraId="55458630" w14:textId="35A1E097" w:rsidR="000C6879" w:rsidRPr="00D10417" w:rsidDel="000E23E5" w:rsidRDefault="000C6879">
      <w:pPr>
        <w:pStyle w:val="ac"/>
        <w:ind w:firstLine="440"/>
        <w:jc w:val="both"/>
        <w:rPr>
          <w:del w:id="61" w:author="Cheng, Constance C." w:date="2017-09-22T17:10:00Z"/>
        </w:rPr>
        <w:pPrChange w:id="62" w:author="Cheng, Constance C." w:date="2017-09-22T17:11:00Z">
          <w:pPr>
            <w:spacing w:after="0"/>
            <w:jc w:val="both"/>
          </w:pPr>
        </w:pPrChange>
      </w:pPr>
    </w:p>
    <w:p w14:paraId="6739B89A" w14:textId="77777777" w:rsidR="000C6879" w:rsidRPr="00D10417" w:rsidRDefault="000C6879">
      <w:pPr>
        <w:pStyle w:val="ac"/>
        <w:ind w:firstLine="440"/>
        <w:jc w:val="both"/>
        <w:pPrChange w:id="63" w:author="Cheng, Constance C." w:date="2017-09-22T17:11:00Z">
          <w:pPr>
            <w:spacing w:after="0"/>
            <w:jc w:val="both"/>
          </w:pPr>
        </w:pPrChange>
      </w:pPr>
      <w:r w:rsidRPr="00D10417">
        <w:t>当然，在那前四次里，伍迪找到的都只是尸体。</w:t>
      </w:r>
    </w:p>
    <w:p w14:paraId="2C6BCBA1" w14:textId="1E31CBB6" w:rsidR="000C6879" w:rsidRPr="00D10417" w:rsidDel="000E23E5" w:rsidRDefault="000C6879">
      <w:pPr>
        <w:pStyle w:val="ac"/>
        <w:ind w:firstLine="440"/>
        <w:jc w:val="both"/>
        <w:rPr>
          <w:del w:id="64" w:author="Cheng, Constance C." w:date="2017-09-22T17:10:00Z"/>
        </w:rPr>
        <w:pPrChange w:id="65" w:author="Cheng, Constance C." w:date="2017-09-22T17:11:00Z">
          <w:pPr>
            <w:spacing w:after="0"/>
            <w:jc w:val="both"/>
          </w:pPr>
        </w:pPrChange>
      </w:pPr>
    </w:p>
    <w:p w14:paraId="3E6FB79B" w14:textId="428921B5" w:rsidR="000C6879" w:rsidRPr="00D10417" w:rsidRDefault="000C6879">
      <w:pPr>
        <w:pStyle w:val="ac"/>
        <w:ind w:firstLine="440"/>
        <w:jc w:val="both"/>
        <w:pPrChange w:id="66" w:author="Cheng, Constance C." w:date="2017-09-22T17:11:00Z">
          <w:pPr>
            <w:spacing w:after="0"/>
            <w:jc w:val="both"/>
          </w:pPr>
        </w:pPrChange>
      </w:pPr>
      <w:r w:rsidRPr="00D10417">
        <w:t>另一个</w:t>
      </w:r>
      <w:del w:id="67" w:author="Cheng, Constance C." w:date="2017-09-22T17:04:00Z">
        <w:r w:rsidRPr="00D10417" w:rsidDel="003312CB">
          <w:delText>“</w:delText>
        </w:r>
      </w:del>
      <w:ins w:id="68" w:author="Cheng, Constance C." w:date="2017-09-22T17:04:00Z">
        <w:r w:rsidR="003312CB">
          <w:rPr>
            <w:rFonts w:hint="eastAsia"/>
          </w:rPr>
          <w:t>“</w:t>
        </w:r>
      </w:ins>
      <w:r w:rsidRPr="00D10417">
        <w:t>巧合</w:t>
      </w:r>
      <w:ins w:id="69" w:author="Cheng, Constance C." w:date="2017-09-22T17:04:00Z">
        <w:r w:rsidR="003312CB">
          <w:rPr>
            <w:rFonts w:hint="eastAsia"/>
          </w:rPr>
          <w:t>”</w:t>
        </w:r>
      </w:ins>
      <w:del w:id="70" w:author="Cheng, Constance C." w:date="2017-09-22T17:04:00Z">
        <w:r w:rsidRPr="00D10417" w:rsidDel="003312CB">
          <w:delText>”</w:delText>
        </w:r>
      </w:del>
      <w:r w:rsidRPr="00D10417">
        <w:t>是伍迪开来了他的皮卡，而皮卡后面放着他的潜水装备和满满的气瓶。不过认识伍迪的人笑说，这算不得巧合，因为伍迪的卡车里永远都有潜水装备和满满的气瓶。</w:t>
      </w:r>
    </w:p>
    <w:p w14:paraId="5EE38029" w14:textId="7760CA33" w:rsidR="000C6879" w:rsidRPr="00D10417" w:rsidDel="000E23E5" w:rsidRDefault="000C6879">
      <w:pPr>
        <w:pStyle w:val="ac"/>
        <w:ind w:firstLine="440"/>
        <w:jc w:val="both"/>
        <w:rPr>
          <w:del w:id="71" w:author="Cheng, Constance C." w:date="2017-09-22T17:10:00Z"/>
        </w:rPr>
        <w:pPrChange w:id="72" w:author="Cheng, Constance C." w:date="2017-09-22T17:11:00Z">
          <w:pPr>
            <w:spacing w:after="0"/>
            <w:jc w:val="both"/>
          </w:pPr>
        </w:pPrChange>
      </w:pPr>
    </w:p>
    <w:p w14:paraId="58B89057" w14:textId="77777777" w:rsidR="000C6879" w:rsidRPr="00D10417" w:rsidRDefault="000C6879">
      <w:pPr>
        <w:pStyle w:val="ac"/>
        <w:ind w:firstLine="440"/>
        <w:jc w:val="both"/>
        <w:pPrChange w:id="73" w:author="Cheng, Constance C." w:date="2017-09-22T17:11:00Z">
          <w:pPr>
            <w:spacing w:after="0"/>
            <w:jc w:val="both"/>
          </w:pPr>
        </w:pPrChange>
      </w:pPr>
      <w:r w:rsidRPr="00D10417">
        <w:t>伍迪迅速下水。传说他连湿衣都没有来得及穿，而且只带了一只气瓶</w:t>
      </w:r>
      <w:r w:rsidRPr="00D10417">
        <w:t>——</w:t>
      </w:r>
      <w:r w:rsidRPr="00D10417">
        <w:t>前一部分我还是相信的，但带一只气瓶的部分存疑。不管怎样，伍迪十年前就测绘过这个洞，也知道下面有永久性的引导绳，沿着绳子慢慢寻找，终于在水底发现了一只面镜和一根呼吸管。他知道，潜水员在接近窒息垂死挣扎的时候会扔掉身上的装备，所以他想，尸首应该就在上方吧。</w:t>
      </w:r>
    </w:p>
    <w:p w14:paraId="3B864594" w14:textId="5739F27F" w:rsidR="000C6879" w:rsidRPr="00D10417" w:rsidDel="000E23E5" w:rsidRDefault="000C6879">
      <w:pPr>
        <w:pStyle w:val="ac"/>
        <w:ind w:firstLine="440"/>
        <w:jc w:val="both"/>
        <w:rPr>
          <w:del w:id="74" w:author="Cheng, Constance C." w:date="2017-09-22T17:10:00Z"/>
        </w:rPr>
        <w:pPrChange w:id="75" w:author="Cheng, Constance C." w:date="2017-09-22T17:11:00Z">
          <w:pPr>
            <w:spacing w:after="0"/>
            <w:jc w:val="both"/>
          </w:pPr>
        </w:pPrChange>
      </w:pPr>
    </w:p>
    <w:p w14:paraId="29280ECA" w14:textId="77777777" w:rsidR="000C6879" w:rsidRPr="00D10417" w:rsidRDefault="000C6879">
      <w:pPr>
        <w:pStyle w:val="ac"/>
        <w:ind w:firstLine="440"/>
        <w:jc w:val="both"/>
        <w:pPrChange w:id="76" w:author="Cheng, Constance C." w:date="2017-09-22T17:11:00Z">
          <w:pPr>
            <w:spacing w:after="0"/>
            <w:jc w:val="both"/>
          </w:pPr>
        </w:pPrChange>
      </w:pPr>
      <w:r w:rsidRPr="00D10417">
        <w:t>他抬起头，看见四条腿垂在水中。</w:t>
      </w:r>
    </w:p>
    <w:p w14:paraId="00CC34ED" w14:textId="6518E899" w:rsidR="000C6879" w:rsidRPr="00D10417" w:rsidDel="000E23E5" w:rsidRDefault="000C6879">
      <w:pPr>
        <w:pStyle w:val="ac"/>
        <w:ind w:firstLine="440"/>
        <w:jc w:val="both"/>
        <w:rPr>
          <w:del w:id="77" w:author="Cheng, Constance C." w:date="2017-09-22T17:10:00Z"/>
        </w:rPr>
        <w:pPrChange w:id="78" w:author="Cheng, Constance C." w:date="2017-09-22T17:11:00Z">
          <w:pPr>
            <w:spacing w:after="0"/>
            <w:jc w:val="both"/>
          </w:pPr>
        </w:pPrChange>
      </w:pPr>
    </w:p>
    <w:p w14:paraId="35171DE6" w14:textId="77777777" w:rsidR="000C6879" w:rsidRPr="00D10417" w:rsidRDefault="000C6879">
      <w:pPr>
        <w:pStyle w:val="ac"/>
        <w:ind w:firstLine="440"/>
        <w:jc w:val="both"/>
        <w:pPrChange w:id="79" w:author="Cheng, Constance C." w:date="2017-09-22T17:11:00Z">
          <w:pPr>
            <w:spacing w:after="0"/>
            <w:jc w:val="both"/>
          </w:pPr>
        </w:pPrChange>
      </w:pPr>
      <w:r w:rsidRPr="00D10417">
        <w:t>伍迪游上去，发现两位潜水员的头挤在一个狭小的气室中。他拿出备用二级头，将手伸到他们中间，使劲往上喷气，想要引起他们的注意。然而两个人都已经毫无反应，显然，他们已经用光了气室里的氧气，昏迷过去。伍迪拉过离他最近的</w:t>
      </w:r>
      <w:r w:rsidRPr="00D10417">
        <w:t>Alan</w:t>
      </w:r>
      <w:r w:rsidRPr="00D10417">
        <w:t>，带着他迅速游出洞穴，伍迪的妻子和同事们已经等在岸边，迅速开始为</w:t>
      </w:r>
      <w:r w:rsidRPr="00D10417">
        <w:t>Alan</w:t>
      </w:r>
      <w:r w:rsidRPr="00D10417">
        <w:t>进行心肺复苏和人工呼吸，虽然</w:t>
      </w:r>
      <w:r w:rsidRPr="00D10417">
        <w:t>Alan</w:t>
      </w:r>
      <w:r w:rsidRPr="00D10417">
        <w:t>此时已经完全没有呼吸和心跳。</w:t>
      </w:r>
    </w:p>
    <w:p w14:paraId="52E2C411" w14:textId="07A01618" w:rsidR="000C6879" w:rsidRPr="00D10417" w:rsidDel="000E23E5" w:rsidRDefault="000C6879">
      <w:pPr>
        <w:pStyle w:val="ac"/>
        <w:ind w:firstLine="440"/>
        <w:jc w:val="both"/>
        <w:rPr>
          <w:del w:id="80" w:author="Cheng, Constance C." w:date="2017-09-22T17:10:00Z"/>
        </w:rPr>
        <w:pPrChange w:id="81" w:author="Cheng, Constance C." w:date="2017-09-22T17:11:00Z">
          <w:pPr>
            <w:spacing w:after="0"/>
            <w:jc w:val="both"/>
          </w:pPr>
        </w:pPrChange>
      </w:pPr>
    </w:p>
    <w:p w14:paraId="60889867" w14:textId="1B679D91" w:rsidR="000C6879" w:rsidRPr="00D10417" w:rsidRDefault="000C6879">
      <w:pPr>
        <w:pStyle w:val="ac"/>
        <w:ind w:firstLine="440"/>
        <w:jc w:val="both"/>
        <w:pPrChange w:id="82" w:author="Cheng, Constance C." w:date="2017-09-22T17:11:00Z">
          <w:pPr>
            <w:spacing w:after="0"/>
            <w:jc w:val="both"/>
          </w:pPr>
        </w:pPrChange>
      </w:pPr>
      <w:r w:rsidRPr="00D10417">
        <w:t>伍迪再次回到水下，去</w:t>
      </w:r>
      <w:r w:rsidRPr="00D10417">
        <w:t>“</w:t>
      </w:r>
      <w:r w:rsidRPr="00D10417">
        <w:t>打捞</w:t>
      </w:r>
      <w:r w:rsidRPr="00D10417">
        <w:t>”</w:t>
      </w:r>
      <w:r w:rsidRPr="00D10417">
        <w:t>另一个潜水员的尸体。可是他却惊异地发现那个本该已死去的人在不停手舞足蹈</w:t>
      </w:r>
      <w:r w:rsidRPr="00D10417">
        <w:t>——</w:t>
      </w:r>
      <w:r w:rsidRPr="00D10417">
        <w:t>原来他刚才用备用二级头喷出的新鲜空气，在这一会</w:t>
      </w:r>
      <w:ins w:id="83" w:author="Cheng, Constance C." w:date="2017-09-22T17:07:00Z">
        <w:r w:rsidR="003312CB">
          <w:rPr>
            <w:rFonts w:hint="eastAsia"/>
          </w:rPr>
          <w:t>儿</w:t>
        </w:r>
      </w:ins>
      <w:r w:rsidRPr="00D10417">
        <w:t>间已经让</w:t>
      </w:r>
      <w:r w:rsidRPr="00D10417">
        <w:t>Chris</w:t>
      </w:r>
      <w:r w:rsidRPr="00D10417">
        <w:t>苏醒过来。伍迪带着</w:t>
      </w:r>
      <w:r w:rsidRPr="00D10417">
        <w:t>Chris</w:t>
      </w:r>
      <w:r w:rsidRPr="00D10417">
        <w:t>安全回到了水面，</w:t>
      </w:r>
      <w:r w:rsidRPr="00D10417">
        <w:t>Chris</w:t>
      </w:r>
      <w:r w:rsidRPr="00D10417">
        <w:t>甚至还有力气自己爬上岸去。而此时，在伍迪众多接受过公司急救训练的同事们接力般的</w:t>
      </w:r>
      <w:r w:rsidRPr="00D10417">
        <w:t>CPR</w:t>
      </w:r>
      <w:r w:rsidRPr="00D10417">
        <w:t>之下，岸上的</w:t>
      </w:r>
      <w:r w:rsidRPr="00D10417">
        <w:t>Alan</w:t>
      </w:r>
      <w:r w:rsidRPr="00D10417">
        <w:t>心脏竟然真的又开始了搏动。</w:t>
      </w:r>
    </w:p>
    <w:p w14:paraId="734B8FDD" w14:textId="237C4866" w:rsidR="000C6879" w:rsidRPr="00D10417" w:rsidDel="000E23E5" w:rsidRDefault="000C6879">
      <w:pPr>
        <w:pStyle w:val="ac"/>
        <w:ind w:firstLine="440"/>
        <w:jc w:val="both"/>
        <w:rPr>
          <w:del w:id="84" w:author="Cheng, Constance C." w:date="2017-09-22T17:10:00Z"/>
        </w:rPr>
        <w:pPrChange w:id="85" w:author="Cheng, Constance C." w:date="2017-09-22T17:11:00Z">
          <w:pPr>
            <w:spacing w:after="0"/>
            <w:jc w:val="both"/>
          </w:pPr>
        </w:pPrChange>
      </w:pPr>
    </w:p>
    <w:p w14:paraId="34DB196E" w14:textId="77777777" w:rsidR="000C6879" w:rsidRPr="00D10417" w:rsidRDefault="000C6879">
      <w:pPr>
        <w:pStyle w:val="ac"/>
        <w:ind w:firstLine="440"/>
        <w:jc w:val="both"/>
        <w:pPrChange w:id="86" w:author="Cheng, Constance C." w:date="2017-09-22T17:11:00Z">
          <w:pPr>
            <w:spacing w:after="0"/>
            <w:jc w:val="both"/>
          </w:pPr>
        </w:pPrChange>
      </w:pPr>
      <w:r w:rsidRPr="00D10417">
        <w:t>只剩最后一个人</w:t>
      </w:r>
      <w:r w:rsidRPr="00D10417">
        <w:t>Ken</w:t>
      </w:r>
      <w:r w:rsidRPr="00D10417">
        <w:t>了。每个人都想，奇迹一定会继续出现，伍迪会把他安全地带出水面。</w:t>
      </w:r>
    </w:p>
    <w:p w14:paraId="546B6C73" w14:textId="71F234F0" w:rsidR="000C6879" w:rsidRPr="00D10417" w:rsidDel="000E23E5" w:rsidRDefault="000C6879">
      <w:pPr>
        <w:pStyle w:val="ac"/>
        <w:ind w:firstLine="440"/>
        <w:jc w:val="both"/>
        <w:rPr>
          <w:del w:id="87" w:author="Cheng, Constance C." w:date="2017-09-22T17:10:00Z"/>
        </w:rPr>
        <w:pPrChange w:id="88" w:author="Cheng, Constance C." w:date="2017-09-22T17:11:00Z">
          <w:pPr>
            <w:spacing w:after="0"/>
            <w:jc w:val="both"/>
          </w:pPr>
        </w:pPrChange>
      </w:pPr>
    </w:p>
    <w:p w14:paraId="382C494D" w14:textId="77777777" w:rsidR="000C6879" w:rsidRPr="00D10417" w:rsidRDefault="000C6879">
      <w:pPr>
        <w:pStyle w:val="ac"/>
        <w:ind w:firstLine="440"/>
        <w:jc w:val="both"/>
        <w:pPrChange w:id="89" w:author="Cheng, Constance C." w:date="2017-09-22T17:11:00Z">
          <w:pPr>
            <w:spacing w:after="0"/>
            <w:jc w:val="both"/>
          </w:pPr>
        </w:pPrChange>
      </w:pPr>
      <w:r w:rsidRPr="00D10417">
        <w:t>可惜，伍迪这一次找到的，真的只是</w:t>
      </w:r>
      <w:r w:rsidRPr="00D10417">
        <w:t>Ken</w:t>
      </w:r>
      <w:r w:rsidRPr="00D10417">
        <w:t>的尸首。人们无论如何努力，也没有能够让他再次醒来。</w:t>
      </w:r>
    </w:p>
    <w:p w14:paraId="1604DA6E" w14:textId="73E5CAC1" w:rsidR="000C6879" w:rsidRPr="00D10417" w:rsidDel="000E23E5" w:rsidRDefault="000C6879">
      <w:pPr>
        <w:pStyle w:val="ac"/>
        <w:ind w:firstLine="440"/>
        <w:jc w:val="both"/>
        <w:rPr>
          <w:del w:id="90" w:author="Cheng, Constance C." w:date="2017-09-22T17:10:00Z"/>
        </w:rPr>
        <w:pPrChange w:id="91" w:author="Cheng, Constance C." w:date="2017-09-22T17:11:00Z">
          <w:pPr>
            <w:spacing w:after="0"/>
            <w:jc w:val="both"/>
          </w:pPr>
        </w:pPrChange>
      </w:pPr>
    </w:p>
    <w:p w14:paraId="533C5E10" w14:textId="77777777" w:rsidR="000C6879" w:rsidRPr="00D10417" w:rsidRDefault="000C6879">
      <w:pPr>
        <w:pStyle w:val="ac"/>
        <w:ind w:firstLine="440"/>
        <w:jc w:val="both"/>
        <w:pPrChange w:id="92" w:author="Cheng, Constance C." w:date="2017-09-22T17:11:00Z">
          <w:pPr>
            <w:spacing w:after="0"/>
            <w:jc w:val="both"/>
          </w:pPr>
        </w:pPrChange>
      </w:pPr>
      <w:r w:rsidRPr="00D10417">
        <w:t>Alan</w:t>
      </w:r>
      <w:r w:rsidRPr="00D10417">
        <w:t>被迅速送往医院，进入高压氧舱。他双肺均有塌陷，并可能有脑部损伤。幸运的是，两个月后他完全康复，从此再也不潜水。</w:t>
      </w:r>
    </w:p>
    <w:p w14:paraId="4DF17D2E" w14:textId="51A039C9" w:rsidR="000C6879" w:rsidRPr="00D10417" w:rsidDel="000E23E5" w:rsidRDefault="000C6879">
      <w:pPr>
        <w:pStyle w:val="ac"/>
        <w:ind w:firstLine="440"/>
        <w:jc w:val="both"/>
        <w:rPr>
          <w:del w:id="93" w:author="Cheng, Constance C." w:date="2017-09-22T17:10:00Z"/>
        </w:rPr>
        <w:pPrChange w:id="94" w:author="Cheng, Constance C." w:date="2017-09-22T17:11:00Z">
          <w:pPr>
            <w:spacing w:after="0"/>
            <w:jc w:val="both"/>
          </w:pPr>
        </w:pPrChange>
      </w:pPr>
    </w:p>
    <w:p w14:paraId="445C20BB" w14:textId="77777777" w:rsidR="000C6879" w:rsidRPr="00D10417" w:rsidRDefault="000C6879">
      <w:pPr>
        <w:pStyle w:val="ac"/>
        <w:ind w:firstLine="440"/>
        <w:jc w:val="both"/>
        <w:pPrChange w:id="95" w:author="Cheng, Constance C." w:date="2017-09-22T17:11:00Z">
          <w:pPr>
            <w:spacing w:after="0"/>
            <w:jc w:val="both"/>
          </w:pPr>
        </w:pPrChange>
      </w:pPr>
      <w:r w:rsidRPr="00D10417">
        <w:t>Dan</w:t>
      </w:r>
      <w:r w:rsidRPr="00D10417">
        <w:t>说，我不会放弃潜水，但是，我再也不会进入洞穴。</w:t>
      </w:r>
    </w:p>
    <w:p w14:paraId="1D6089AA" w14:textId="0AD5AE9D" w:rsidR="000C6879" w:rsidRPr="00D10417" w:rsidDel="000E23E5" w:rsidRDefault="000C6879">
      <w:pPr>
        <w:pStyle w:val="ac"/>
        <w:ind w:firstLine="440"/>
        <w:jc w:val="both"/>
        <w:rPr>
          <w:del w:id="96" w:author="Cheng, Constance C." w:date="2017-09-22T17:10:00Z"/>
        </w:rPr>
        <w:pPrChange w:id="97" w:author="Cheng, Constance C." w:date="2017-09-22T17:11:00Z">
          <w:pPr>
            <w:spacing w:after="0"/>
            <w:jc w:val="both"/>
          </w:pPr>
        </w:pPrChange>
      </w:pPr>
    </w:p>
    <w:p w14:paraId="1B8E0F88" w14:textId="77777777" w:rsidR="000C6879" w:rsidRPr="00D10417" w:rsidRDefault="000C6879">
      <w:pPr>
        <w:pStyle w:val="ac"/>
        <w:ind w:firstLine="440"/>
        <w:jc w:val="both"/>
        <w:pPrChange w:id="98" w:author="Cheng, Constance C." w:date="2017-09-22T17:11:00Z">
          <w:pPr>
            <w:spacing w:after="0"/>
            <w:jc w:val="both"/>
          </w:pPr>
        </w:pPrChange>
      </w:pPr>
      <w:r w:rsidRPr="00D10417">
        <w:t>有时候，他们会经过</w:t>
      </w:r>
      <w:r w:rsidRPr="00D10417">
        <w:t>Ken</w:t>
      </w:r>
      <w:r w:rsidRPr="00D10417">
        <w:t>以前的家。</w:t>
      </w:r>
    </w:p>
    <w:p w14:paraId="33F6A6E7" w14:textId="4298614D" w:rsidR="000C6879" w:rsidRPr="00D10417" w:rsidDel="000E23E5" w:rsidRDefault="000C6879">
      <w:pPr>
        <w:pStyle w:val="ac"/>
        <w:ind w:firstLine="440"/>
        <w:jc w:val="both"/>
        <w:rPr>
          <w:del w:id="99" w:author="Cheng, Constance C." w:date="2017-09-22T17:10:00Z"/>
        </w:rPr>
        <w:pPrChange w:id="100" w:author="Cheng, Constance C." w:date="2017-09-22T17:11:00Z">
          <w:pPr>
            <w:spacing w:after="0"/>
            <w:jc w:val="both"/>
          </w:pPr>
        </w:pPrChange>
      </w:pPr>
    </w:p>
    <w:p w14:paraId="186DC53C" w14:textId="2E8E5E40" w:rsidR="000C6879" w:rsidRDefault="000C6879">
      <w:pPr>
        <w:pStyle w:val="ac"/>
        <w:ind w:firstLine="440"/>
        <w:jc w:val="both"/>
        <w:rPr>
          <w:ins w:id="101" w:author="Cheng, Constance C." w:date="2017-09-22T17:10:00Z"/>
        </w:rPr>
        <w:pPrChange w:id="102" w:author="Cheng, Constance C." w:date="2017-09-22T17:11:00Z">
          <w:pPr>
            <w:spacing w:after="0"/>
            <w:jc w:val="both"/>
          </w:pPr>
        </w:pPrChange>
      </w:pPr>
      <w:r w:rsidRPr="00D10417">
        <w:t>这个故事被记录在</w:t>
      </w:r>
      <w:r w:rsidRPr="00D10417">
        <w:t>The Cave Divers</w:t>
      </w:r>
      <w:r w:rsidRPr="00D10417">
        <w:t>这本书里，也在</w:t>
      </w:r>
      <w:r w:rsidRPr="00D10417">
        <w:t>CBS</w:t>
      </w:r>
      <w:r w:rsidRPr="00D10417">
        <w:t>系列剧</w:t>
      </w:r>
      <w:r w:rsidRPr="00D10417">
        <w:t>Rescue 911</w:t>
      </w:r>
      <w:r w:rsidRPr="00D10417">
        <w:t>里</w:t>
      </w:r>
      <w:r w:rsidRPr="00D10417">
        <w:t>——</w:t>
      </w:r>
      <w:r w:rsidRPr="00D10417">
        <w:t>拍摄者是伍迪的潜伴之一，著名洞潜摄影师</w:t>
      </w:r>
      <w:r w:rsidRPr="00D10417">
        <w:t>Wes Skiles</w:t>
      </w:r>
      <w:r w:rsidRPr="00D10417">
        <w:t>。而他们的另外一位潜伴，</w:t>
      </w:r>
      <w:ins w:id="103" w:author="Cheng, Constance C." w:date="2017-09-22T17:32:00Z">
        <w:r w:rsidR="00883B72" w:rsidRPr="00D10417">
          <w:rPr>
            <w:rFonts w:ascii="Arial" w:hAnsi="Arial" w:cs="Arial"/>
          </w:rPr>
          <w:t>拉马尔</w:t>
        </w:r>
        <w:r w:rsidR="00883B72">
          <w:rPr>
            <w:rFonts w:ascii="Arial" w:hAnsi="Arial" w:cs="Arial" w:hint="eastAsia"/>
          </w:rPr>
          <w:t>（</w:t>
        </w:r>
      </w:ins>
      <w:r w:rsidRPr="00D10417">
        <w:t>Lamar Hires</w:t>
      </w:r>
      <w:ins w:id="104" w:author="Cheng, Constance C." w:date="2017-09-22T17:32:00Z">
        <w:r w:rsidR="00883B72">
          <w:rPr>
            <w:rFonts w:hint="eastAsia"/>
          </w:rPr>
          <w:t>）</w:t>
        </w:r>
      </w:ins>
      <w:r w:rsidRPr="00D10417">
        <w:t>，大概</w:t>
      </w:r>
      <w:del w:id="105" w:author="Cheng, Constance C." w:date="2017-09-22T17:09:00Z">
        <w:r w:rsidRPr="00D10417" w:rsidDel="000E23E5">
          <w:delText>再</w:delText>
        </w:r>
      </w:del>
      <w:r w:rsidRPr="00D10417">
        <w:t>也想不到，自己</w:t>
      </w:r>
      <w:ins w:id="106" w:author="Cheng, Constance C." w:date="2017-09-22T17:09:00Z">
        <w:r w:rsidR="000E23E5">
          <w:rPr>
            <w:rFonts w:hint="eastAsia"/>
          </w:rPr>
          <w:t>也</w:t>
        </w:r>
      </w:ins>
      <w:r w:rsidRPr="00D10417">
        <w:t>会在</w:t>
      </w:r>
      <w:r w:rsidRPr="00D10417">
        <w:t>19</w:t>
      </w:r>
      <w:r w:rsidRPr="00D10417">
        <w:t>年后同样创造奇迹。</w:t>
      </w:r>
    </w:p>
    <w:p w14:paraId="2F1DFC12" w14:textId="77777777" w:rsidR="000E23E5" w:rsidRPr="00D10417" w:rsidRDefault="000E23E5" w:rsidP="00D10417">
      <w:pPr>
        <w:spacing w:after="0"/>
        <w:jc w:val="both"/>
        <w:rPr>
          <w:rFonts w:ascii="Arial" w:hAnsi="Arial" w:cs="Arial"/>
        </w:rPr>
      </w:pPr>
    </w:p>
    <w:p w14:paraId="4634560E" w14:textId="77777777" w:rsidR="000C6879" w:rsidRPr="00883B72" w:rsidRDefault="000C6879">
      <w:pPr>
        <w:pStyle w:val="2"/>
        <w:numPr>
          <w:ilvl w:val="0"/>
          <w:numId w:val="3"/>
        </w:numPr>
        <w:jc w:val="center"/>
        <w:rPr>
          <w:del w:id="107" w:author="Private" w:date="2017-09-21T14:13:00Z"/>
          <w:b/>
          <w:rPrChange w:id="108" w:author="Cheng, Constance C." w:date="2017-09-22T17:27:00Z">
            <w:rPr>
              <w:del w:id="109" w:author="Private" w:date="2017-09-21T14:13:00Z"/>
              <w:rFonts w:ascii="Arial" w:hAnsi="Arial" w:cs="Arial"/>
            </w:rPr>
          </w:rPrChange>
        </w:rPr>
        <w:pPrChange w:id="110" w:author="Cheng, Constance C." w:date="2017-09-22T17:27:00Z">
          <w:pPr>
            <w:spacing w:after="0"/>
            <w:jc w:val="both"/>
          </w:pPr>
        </w:pPrChange>
      </w:pPr>
    </w:p>
    <w:p w14:paraId="60D626F5" w14:textId="09149EF3" w:rsidR="000C6879" w:rsidRPr="00883B72" w:rsidRDefault="000C6879">
      <w:pPr>
        <w:pStyle w:val="2"/>
        <w:numPr>
          <w:ilvl w:val="0"/>
          <w:numId w:val="3"/>
        </w:numPr>
        <w:jc w:val="center"/>
        <w:rPr>
          <w:b/>
          <w:rPrChange w:id="111" w:author="Cheng, Constance C." w:date="2017-09-22T17:27:00Z">
            <w:rPr/>
          </w:rPrChange>
        </w:rPr>
        <w:pPrChange w:id="112" w:author="Cheng, Constance C." w:date="2017-09-22T17:27:00Z">
          <w:pPr>
            <w:spacing w:after="0"/>
            <w:jc w:val="both"/>
          </w:pPr>
        </w:pPrChange>
      </w:pPr>
      <w:commentRangeStart w:id="113"/>
      <w:del w:id="114" w:author="Cheng, Constance C." w:date="2017-09-22T17:27:00Z">
        <w:r w:rsidRPr="00883B72" w:rsidDel="00883B72">
          <w:rPr>
            <w:b/>
            <w:color w:val="auto"/>
            <w:rPrChange w:id="115" w:author="Cheng, Constance C." w:date="2017-09-22T17:27:00Z">
              <w:rPr/>
            </w:rPrChange>
          </w:rPr>
          <w:delText xml:space="preserve">***3. </w:delText>
        </w:r>
      </w:del>
      <w:r w:rsidRPr="00883B72">
        <w:rPr>
          <w:rFonts w:hint="eastAsia"/>
          <w:b/>
          <w:color w:val="auto"/>
          <w:rPrChange w:id="116" w:author="Cheng, Constance C." w:date="2017-09-22T17:27:00Z">
            <w:rPr>
              <w:rFonts w:hint="eastAsia"/>
            </w:rPr>
          </w:rPrChange>
        </w:rPr>
        <w:t>或许不仅仅是奇迹</w:t>
      </w:r>
      <w:del w:id="117" w:author="Cheng, Constance C." w:date="2017-09-22T17:27:00Z">
        <w:r w:rsidRPr="00883B72" w:rsidDel="00883B72">
          <w:rPr>
            <w:b/>
            <w:color w:val="auto"/>
            <w:rPrChange w:id="118" w:author="Cheng, Constance C." w:date="2017-09-22T17:27:00Z">
              <w:rPr/>
            </w:rPrChange>
          </w:rPr>
          <w:delText xml:space="preserve"> ***</w:delText>
        </w:r>
      </w:del>
      <w:commentRangeEnd w:id="113"/>
      <w:r w:rsidRPr="00883B72">
        <w:rPr>
          <w:b/>
          <w:rPrChange w:id="119" w:author="Cheng, Constance C." w:date="2017-09-22T17:27:00Z">
            <w:rPr>
              <w:rStyle w:val="a5"/>
              <w:rFonts w:ascii="Arial" w:hAnsi="Arial" w:cs="Arial"/>
            </w:rPr>
          </w:rPrChange>
        </w:rPr>
        <w:commentReference w:id="113"/>
      </w:r>
    </w:p>
    <w:p w14:paraId="12A176F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75DEC7F" w14:textId="77777777" w:rsidR="000C6879" w:rsidRPr="00D10417" w:rsidRDefault="000C6879">
      <w:pPr>
        <w:pStyle w:val="ac"/>
        <w:ind w:firstLine="440"/>
        <w:jc w:val="both"/>
        <w:pPrChange w:id="120" w:author="Cheng, Constance C." w:date="2017-09-22T17:43:00Z">
          <w:pPr>
            <w:spacing w:after="0"/>
            <w:jc w:val="both"/>
          </w:pPr>
        </w:pPrChange>
      </w:pPr>
      <w:r w:rsidRPr="00D10417">
        <w:t>1999</w:t>
      </w:r>
      <w:r w:rsidRPr="00D10417">
        <w:t>年</w:t>
      </w:r>
      <w:r w:rsidRPr="00D10417">
        <w:t>6</w:t>
      </w:r>
      <w:r w:rsidRPr="00D10417">
        <w:t>月</w:t>
      </w:r>
      <w:r w:rsidRPr="00D10417">
        <w:t>24</w:t>
      </w:r>
      <w:r w:rsidRPr="00D10417">
        <w:t>日，美国佛罗里达州，</w:t>
      </w:r>
      <w:r w:rsidRPr="00D10417">
        <w:t>Thunderhole</w:t>
      </w:r>
      <w:r w:rsidRPr="00D10417">
        <w:t>。</w:t>
      </w:r>
    </w:p>
    <w:p w14:paraId="4946AD43" w14:textId="77227A02" w:rsidR="000C6879" w:rsidRPr="00D10417" w:rsidDel="00883B72" w:rsidRDefault="000C6879">
      <w:pPr>
        <w:pStyle w:val="ac"/>
        <w:ind w:firstLine="440"/>
        <w:jc w:val="both"/>
        <w:rPr>
          <w:del w:id="121" w:author="Cheng, Constance C." w:date="2017-09-22T17:27:00Z"/>
        </w:rPr>
        <w:pPrChange w:id="122" w:author="Cheng, Constance C." w:date="2017-09-22T17:43:00Z">
          <w:pPr>
            <w:spacing w:after="0"/>
            <w:jc w:val="both"/>
          </w:pPr>
        </w:pPrChange>
      </w:pPr>
    </w:p>
    <w:p w14:paraId="3771B71C" w14:textId="7337B971" w:rsidR="000C6879" w:rsidRPr="00D10417" w:rsidRDefault="000C6879">
      <w:pPr>
        <w:pStyle w:val="ac"/>
        <w:ind w:firstLine="440"/>
        <w:jc w:val="both"/>
        <w:pPrChange w:id="123" w:author="Cheng, Constance C." w:date="2017-09-22T17:43:00Z">
          <w:pPr>
            <w:spacing w:after="0"/>
            <w:jc w:val="both"/>
          </w:pPr>
        </w:pPrChange>
      </w:pPr>
      <w:r w:rsidRPr="00D10417">
        <w:t>这里的藻类正在疯狂繁殖，从水面到</w:t>
      </w:r>
      <w:r w:rsidRPr="00D10417">
        <w:t>30</w:t>
      </w:r>
      <w:r w:rsidRPr="00D10417">
        <w:t>英尺深度处能见度都只有一英尺。下午</w:t>
      </w:r>
      <w:r w:rsidRPr="00D10417">
        <w:t>3</w:t>
      </w:r>
      <w:r w:rsidRPr="00D10417">
        <w:t>点</w:t>
      </w:r>
      <w:r w:rsidRPr="00D10417">
        <w:t>40</w:t>
      </w:r>
      <w:r w:rsidRPr="00D10417">
        <w:t>分，</w:t>
      </w:r>
      <w:r w:rsidRPr="00D10417">
        <w:t xml:space="preserve"> </w:t>
      </w:r>
      <w:r w:rsidRPr="00D10417">
        <w:t>一位女性洞穴潜水员背着一套</w:t>
      </w:r>
      <w:r w:rsidRPr="00D10417">
        <w:t>14</w:t>
      </w:r>
      <w:r w:rsidRPr="00D10417">
        <w:t>升双瓶，带着一只</w:t>
      </w:r>
      <w:r w:rsidRPr="00D10417">
        <w:t>12</w:t>
      </w:r>
      <w:r w:rsidRPr="00D10417">
        <w:t>升减压瓶和一只</w:t>
      </w:r>
      <w:r w:rsidRPr="00D10417">
        <w:t>6</w:t>
      </w:r>
      <w:r w:rsidRPr="00D10417">
        <w:t>升氧气瓶站在岸边。她的潜伴已经先入水，按照约定在</w:t>
      </w:r>
      <w:r w:rsidRPr="00D10417">
        <w:t>30</w:t>
      </w:r>
      <w:r w:rsidRPr="00D10417">
        <w:t>英尺处放下了减压瓶等待</w:t>
      </w:r>
      <w:del w:id="124" w:author="Cheng, Constance C." w:date="2017-09-22T17:28:00Z">
        <w:r w:rsidRPr="00D10417" w:rsidDel="00883B72">
          <w:delText xml:space="preserve"> </w:delText>
        </w:r>
      </w:del>
      <w:r w:rsidRPr="00D10417">
        <w:t>她。她从未到过这个洞穴，但藻类繁殖降低能见度是较为常见的情况，所以她</w:t>
      </w:r>
      <w:del w:id="125" w:author="Cheng, Constance C." w:date="2017-09-22T17:30:00Z">
        <w:r w:rsidRPr="00D10417" w:rsidDel="00883B72">
          <w:delText>应该</w:delText>
        </w:r>
      </w:del>
      <w:r w:rsidRPr="00D10417">
        <w:t>知道下面的水</w:t>
      </w:r>
      <w:ins w:id="126" w:author="Cheng, Constance C." w:date="2017-09-22T17:30:00Z">
        <w:r w:rsidR="00883B72" w:rsidRPr="00D10417">
          <w:t>应该</w:t>
        </w:r>
      </w:ins>
      <w:r w:rsidRPr="00D10417">
        <w:t>是很清的，只要过了这十米就好了。</w:t>
      </w:r>
    </w:p>
    <w:p w14:paraId="208A89DC" w14:textId="39ACADEA" w:rsidR="000C6879" w:rsidRPr="00D10417" w:rsidDel="00883B72" w:rsidRDefault="000C6879">
      <w:pPr>
        <w:pStyle w:val="ac"/>
        <w:ind w:firstLine="440"/>
        <w:jc w:val="both"/>
        <w:rPr>
          <w:del w:id="127" w:author="Cheng, Constance C." w:date="2017-09-22T17:28:00Z"/>
        </w:rPr>
        <w:pPrChange w:id="128" w:author="Cheng, Constance C." w:date="2017-09-22T17:43:00Z">
          <w:pPr>
            <w:spacing w:after="0"/>
            <w:jc w:val="both"/>
          </w:pPr>
        </w:pPrChange>
      </w:pPr>
    </w:p>
    <w:p w14:paraId="7DD78AD8" w14:textId="77777777" w:rsidR="000C6879" w:rsidRPr="00D10417" w:rsidRDefault="000C6879">
      <w:pPr>
        <w:pStyle w:val="ac"/>
        <w:ind w:firstLine="440"/>
        <w:jc w:val="both"/>
        <w:pPrChange w:id="129" w:author="Cheng, Constance C." w:date="2017-09-22T17:43:00Z">
          <w:pPr>
            <w:spacing w:after="0"/>
            <w:jc w:val="both"/>
          </w:pPr>
        </w:pPrChange>
      </w:pPr>
      <w:r w:rsidRPr="00D10417">
        <w:t>但她没有想到的是，这一次的危险居然就在眼下</w:t>
      </w:r>
      <w:r w:rsidRPr="00D10417">
        <w:t>——</w:t>
      </w:r>
      <w:r w:rsidRPr="00D10417">
        <w:t>她入水的角度就那么恰当，刚好落入一处狭小洞中，背着全身的装备，几乎被卡住了。她试图寻找引导绳，却不慎将自己线轮也卡住，试图剪线时却又失落了潜水刀。</w:t>
      </w:r>
    </w:p>
    <w:p w14:paraId="50F67D13" w14:textId="6E9D3C87" w:rsidR="000C6879" w:rsidRPr="00D10417" w:rsidDel="00883B72" w:rsidRDefault="000C6879">
      <w:pPr>
        <w:pStyle w:val="ac"/>
        <w:ind w:firstLine="440"/>
        <w:jc w:val="both"/>
        <w:rPr>
          <w:del w:id="130" w:author="Cheng, Constance C." w:date="2017-09-22T17:29:00Z"/>
        </w:rPr>
        <w:pPrChange w:id="131" w:author="Cheng, Constance C." w:date="2017-09-22T17:43:00Z">
          <w:pPr>
            <w:spacing w:after="0"/>
            <w:jc w:val="both"/>
          </w:pPr>
        </w:pPrChange>
      </w:pPr>
    </w:p>
    <w:p w14:paraId="1B291E71" w14:textId="77777777" w:rsidR="000C6879" w:rsidRPr="00D10417" w:rsidRDefault="000C6879">
      <w:pPr>
        <w:pStyle w:val="ac"/>
        <w:ind w:firstLine="440"/>
        <w:jc w:val="both"/>
        <w:pPrChange w:id="132" w:author="Cheng, Constance C." w:date="2017-09-22T17:43:00Z">
          <w:pPr>
            <w:spacing w:after="0"/>
            <w:jc w:val="both"/>
          </w:pPr>
        </w:pPrChange>
      </w:pPr>
      <w:r w:rsidRPr="00D10417">
        <w:t>她的潜伴在水下久等不至，升上水面寻找却不见人影，以为是能见度太差导致他们在水下互相没有发现，便下水沿主引导绳寻找她。</w:t>
      </w:r>
      <w:r w:rsidRPr="00D10417">
        <w:t>4</w:t>
      </w:r>
      <w:r w:rsidRPr="00D10417">
        <w:t>点</w:t>
      </w:r>
      <w:r w:rsidRPr="00D10417">
        <w:t>15</w:t>
      </w:r>
      <w:r w:rsidRPr="00D10417">
        <w:t>分，潜伴升上水面，请求救援队协助。</w:t>
      </w:r>
    </w:p>
    <w:p w14:paraId="1381950B" w14:textId="598E3C82" w:rsidR="000C6879" w:rsidRPr="00D10417" w:rsidDel="00883B72" w:rsidRDefault="000C6879">
      <w:pPr>
        <w:pStyle w:val="ac"/>
        <w:ind w:firstLine="440"/>
        <w:jc w:val="both"/>
        <w:rPr>
          <w:del w:id="133" w:author="Cheng, Constance C." w:date="2017-09-22T17:29:00Z"/>
        </w:rPr>
        <w:pPrChange w:id="134" w:author="Cheng, Constance C." w:date="2017-09-22T17:43:00Z">
          <w:pPr>
            <w:spacing w:after="0"/>
            <w:jc w:val="both"/>
          </w:pPr>
        </w:pPrChange>
      </w:pPr>
    </w:p>
    <w:p w14:paraId="6D3F7F1D" w14:textId="77777777" w:rsidR="000C6879" w:rsidRPr="00D10417" w:rsidRDefault="000C6879">
      <w:pPr>
        <w:pStyle w:val="ac"/>
        <w:ind w:firstLine="440"/>
        <w:jc w:val="both"/>
        <w:pPrChange w:id="135" w:author="Cheng, Constance C." w:date="2017-09-22T17:43:00Z">
          <w:pPr>
            <w:spacing w:after="0"/>
            <w:jc w:val="both"/>
          </w:pPr>
        </w:pPrChange>
      </w:pPr>
      <w:r w:rsidRPr="00D10417">
        <w:t>此时的她没有能见度，没有线轮，不熟悉地形，只能在当地等待救援。为了最大限度保存呼吸气体，延长等待时间，她上升至深度约八英尺的洞顶，自行造出小气室，反复呼吸其中气体，直至氧含量过低才再次动用气瓶内的新鲜气体。</w:t>
      </w:r>
    </w:p>
    <w:p w14:paraId="37FC7D9D" w14:textId="01B56419" w:rsidR="000C6879" w:rsidRPr="00D10417" w:rsidDel="00883B72" w:rsidRDefault="000C6879">
      <w:pPr>
        <w:pStyle w:val="ac"/>
        <w:ind w:firstLine="440"/>
        <w:jc w:val="both"/>
        <w:rPr>
          <w:del w:id="136" w:author="Cheng, Constance C." w:date="2017-09-22T17:29:00Z"/>
        </w:rPr>
        <w:pPrChange w:id="137" w:author="Cheng, Constance C." w:date="2017-09-22T17:43:00Z">
          <w:pPr>
            <w:spacing w:after="0"/>
            <w:jc w:val="both"/>
          </w:pPr>
        </w:pPrChange>
      </w:pPr>
    </w:p>
    <w:p w14:paraId="6C6BB019" w14:textId="334AF23A" w:rsidR="000C6879" w:rsidRPr="00D10417" w:rsidRDefault="000C6879">
      <w:pPr>
        <w:pStyle w:val="ac"/>
        <w:ind w:firstLine="440"/>
        <w:jc w:val="both"/>
        <w:pPrChange w:id="138" w:author="Cheng, Constance C." w:date="2017-09-22T17:43:00Z">
          <w:pPr>
            <w:spacing w:after="0"/>
            <w:jc w:val="both"/>
          </w:pPr>
        </w:pPrChange>
      </w:pPr>
      <w:r w:rsidRPr="00D10417">
        <w:t>她知道自己离洞口是如此之近，因为能够听得到洞外的车声</w:t>
      </w:r>
      <w:r w:rsidRPr="00D10417">
        <w:t>——</w:t>
      </w:r>
      <w:r w:rsidRPr="00D10417">
        <w:t>而且，那大概就是</w:t>
      </w:r>
      <w:ins w:id="139" w:author="Cheng, Constance C." w:date="2017-09-22T17:30:00Z">
        <w:r w:rsidR="00883B72">
          <w:rPr>
            <w:rFonts w:hint="eastAsia"/>
          </w:rPr>
          <w:t>拖车</w:t>
        </w:r>
      </w:ins>
      <w:r w:rsidRPr="00D10417">
        <w:t>将她</w:t>
      </w:r>
      <w:ins w:id="140" w:author="Cheng, Constance C." w:date="2017-09-22T17:30:00Z">
        <w:r w:rsidR="00883B72">
          <w:rPr>
            <w:rFonts w:hint="eastAsia"/>
          </w:rPr>
          <w:t>的</w:t>
        </w:r>
      </w:ins>
      <w:r w:rsidRPr="00D10417">
        <w:t>车拖走的拖车声。拖车走后，来自</w:t>
      </w:r>
      <w:r w:rsidRPr="00D10417">
        <w:t>IUCRR</w:t>
      </w:r>
      <w:r w:rsidRPr="00D10417">
        <w:t>的拉马尔（</w:t>
      </w:r>
      <w:r w:rsidRPr="00D10417">
        <w:t>Lamar Hires</w:t>
      </w:r>
      <w:r w:rsidRPr="00D10417">
        <w:t>）跳进水中，在零能见度情况下，从洞口左侧开始缓慢搜寻。</w:t>
      </w:r>
      <w:ins w:id="141" w:author="Cheng, Constance C." w:date="2017-09-22T17:31:00Z">
        <w:r w:rsidR="00883B72">
          <w:rPr>
            <w:rFonts w:hint="eastAsia"/>
          </w:rPr>
          <w:t>时间</w:t>
        </w:r>
      </w:ins>
      <w:r w:rsidRPr="00D10417">
        <w:t>已经过去了好几个小时，此时的拉马尔几乎笃定不移地认为，这将是一次尸体打捞的任务。</w:t>
      </w:r>
    </w:p>
    <w:p w14:paraId="7A4F9488" w14:textId="25F30925" w:rsidR="000C6879" w:rsidRPr="00D10417" w:rsidDel="00883B72" w:rsidRDefault="000C6879">
      <w:pPr>
        <w:pStyle w:val="ac"/>
        <w:ind w:firstLine="440"/>
        <w:jc w:val="both"/>
        <w:rPr>
          <w:del w:id="142" w:author="Cheng, Constance C." w:date="2017-09-22T17:32:00Z"/>
        </w:rPr>
        <w:pPrChange w:id="143" w:author="Cheng, Constance C." w:date="2017-09-22T17:43:00Z">
          <w:pPr>
            <w:spacing w:after="0"/>
            <w:jc w:val="both"/>
          </w:pPr>
        </w:pPrChange>
      </w:pPr>
    </w:p>
    <w:p w14:paraId="5A022382" w14:textId="77777777" w:rsidR="000C6879" w:rsidRPr="00D10417" w:rsidRDefault="000C6879">
      <w:pPr>
        <w:pStyle w:val="ac"/>
        <w:ind w:firstLine="440"/>
        <w:jc w:val="both"/>
        <w:pPrChange w:id="144" w:author="Cheng, Constance C." w:date="2017-09-22T17:43:00Z">
          <w:pPr>
            <w:spacing w:after="0"/>
            <w:jc w:val="both"/>
          </w:pPr>
        </w:pPrChange>
      </w:pPr>
      <w:r w:rsidRPr="00D10417">
        <w:t>然而他听见了敲击声。</w:t>
      </w:r>
    </w:p>
    <w:p w14:paraId="1F19270B" w14:textId="5896D5D6" w:rsidR="000C6879" w:rsidRPr="00D10417" w:rsidDel="00883B72" w:rsidRDefault="000C6879">
      <w:pPr>
        <w:pStyle w:val="ac"/>
        <w:ind w:firstLine="440"/>
        <w:jc w:val="both"/>
        <w:rPr>
          <w:del w:id="145" w:author="Cheng, Constance C." w:date="2017-09-22T17:32:00Z"/>
        </w:rPr>
        <w:pPrChange w:id="146" w:author="Cheng, Constance C." w:date="2017-09-22T17:43:00Z">
          <w:pPr>
            <w:spacing w:after="0"/>
            <w:jc w:val="both"/>
          </w:pPr>
        </w:pPrChange>
      </w:pPr>
    </w:p>
    <w:p w14:paraId="22FB8B4B" w14:textId="77777777" w:rsidR="000C6879" w:rsidRPr="00D10417" w:rsidRDefault="000C6879">
      <w:pPr>
        <w:pStyle w:val="ac"/>
        <w:ind w:firstLine="440"/>
        <w:jc w:val="both"/>
        <w:pPrChange w:id="147" w:author="Cheng, Constance C." w:date="2017-09-22T17:43:00Z">
          <w:pPr>
            <w:spacing w:after="0"/>
            <w:jc w:val="both"/>
          </w:pPr>
        </w:pPrChange>
      </w:pPr>
      <w:r w:rsidRPr="00D10417">
        <w:t>他试着开口呼唤她的名字。他听到了她的回应。</w:t>
      </w:r>
    </w:p>
    <w:p w14:paraId="271B7BDD" w14:textId="45BFA13D" w:rsidR="000C6879" w:rsidRPr="00D10417" w:rsidDel="00883B72" w:rsidRDefault="000C6879">
      <w:pPr>
        <w:pStyle w:val="ac"/>
        <w:ind w:firstLine="440"/>
        <w:jc w:val="both"/>
        <w:rPr>
          <w:del w:id="148" w:author="Cheng, Constance C." w:date="2017-09-22T17:32:00Z"/>
        </w:rPr>
        <w:pPrChange w:id="149" w:author="Cheng, Constance C." w:date="2017-09-22T17:43:00Z">
          <w:pPr>
            <w:spacing w:after="0"/>
            <w:jc w:val="both"/>
          </w:pPr>
        </w:pPrChange>
      </w:pPr>
    </w:p>
    <w:p w14:paraId="646B88ED" w14:textId="77777777" w:rsidR="000C6879" w:rsidRPr="00D10417" w:rsidRDefault="000C6879">
      <w:pPr>
        <w:pStyle w:val="ac"/>
        <w:ind w:firstLine="440"/>
        <w:jc w:val="both"/>
        <w:pPrChange w:id="150" w:author="Cheng, Constance C." w:date="2017-09-22T17:43:00Z">
          <w:pPr>
            <w:spacing w:after="0"/>
            <w:jc w:val="both"/>
          </w:pPr>
        </w:pPrChange>
      </w:pPr>
      <w:r w:rsidRPr="00D10417">
        <w:t>拉马尔在</w:t>
      </w:r>
      <w:r w:rsidRPr="00D10417">
        <w:t>20</w:t>
      </w:r>
      <w:r w:rsidRPr="00D10417">
        <w:t>英尺深处找到她的时候，她虽然浑身颤抖，却精神状态良好，随他安全回到水面，除失温外并无其他损伤，也没有减压病。</w:t>
      </w:r>
    </w:p>
    <w:p w14:paraId="0C70DC6B" w14:textId="43D8288C" w:rsidR="000C6879" w:rsidRPr="00D10417" w:rsidDel="00883B72" w:rsidRDefault="000C6879">
      <w:pPr>
        <w:pStyle w:val="ac"/>
        <w:ind w:firstLine="440"/>
        <w:jc w:val="both"/>
        <w:rPr>
          <w:del w:id="151" w:author="Cheng, Constance C." w:date="2017-09-22T17:32:00Z"/>
        </w:rPr>
        <w:pPrChange w:id="152" w:author="Cheng, Constance C." w:date="2017-09-22T17:43:00Z">
          <w:pPr>
            <w:spacing w:after="0"/>
            <w:jc w:val="both"/>
          </w:pPr>
        </w:pPrChange>
      </w:pPr>
    </w:p>
    <w:p w14:paraId="60C4B30F" w14:textId="77777777" w:rsidR="000C6879" w:rsidRPr="00D10417" w:rsidRDefault="000C6879">
      <w:pPr>
        <w:pStyle w:val="ac"/>
        <w:ind w:firstLine="440"/>
        <w:jc w:val="both"/>
        <w:pPrChange w:id="153" w:author="Cheng, Constance C." w:date="2017-09-22T17:43:00Z">
          <w:pPr>
            <w:spacing w:after="0"/>
            <w:jc w:val="both"/>
          </w:pPr>
        </w:pPrChange>
      </w:pPr>
      <w:r w:rsidRPr="00D10417">
        <w:t>她在水下一共等了</w:t>
      </w:r>
      <w:r w:rsidRPr="00D10417">
        <w:t>5</w:t>
      </w:r>
      <w:r w:rsidRPr="00D10417">
        <w:t>小时</w:t>
      </w:r>
      <w:r w:rsidRPr="00D10417">
        <w:t>50</w:t>
      </w:r>
      <w:r w:rsidRPr="00D10417">
        <w:t>分钟，氧气瓶全空，减压瓶失落，而双瓶中尚余</w:t>
      </w:r>
      <w:r w:rsidRPr="00D10417">
        <w:t>2000PSI</w:t>
      </w:r>
      <w:r w:rsidRPr="00D10417">
        <w:t>（约</w:t>
      </w:r>
      <w:r w:rsidRPr="00D10417">
        <w:t>130 bar</w:t>
      </w:r>
      <w:r w:rsidRPr="00D10417">
        <w:t>）。</w:t>
      </w:r>
    </w:p>
    <w:p w14:paraId="75163D82" w14:textId="1F5814E4" w:rsidR="000C6879" w:rsidRPr="00D10417" w:rsidDel="00883B72" w:rsidRDefault="000C6879">
      <w:pPr>
        <w:pStyle w:val="ac"/>
        <w:ind w:firstLine="440"/>
        <w:jc w:val="both"/>
        <w:rPr>
          <w:del w:id="154" w:author="Cheng, Constance C." w:date="2017-09-22T17:32:00Z"/>
        </w:rPr>
        <w:pPrChange w:id="155" w:author="Cheng, Constance C." w:date="2017-09-22T17:43:00Z">
          <w:pPr>
            <w:spacing w:after="0"/>
            <w:jc w:val="both"/>
          </w:pPr>
        </w:pPrChange>
      </w:pPr>
    </w:p>
    <w:p w14:paraId="7142961D" w14:textId="77777777" w:rsidR="000C6879" w:rsidRPr="00D10417" w:rsidRDefault="000C6879">
      <w:pPr>
        <w:pStyle w:val="ac"/>
        <w:ind w:firstLine="440"/>
        <w:jc w:val="both"/>
        <w:pPrChange w:id="156" w:author="Cheng, Constance C." w:date="2017-09-22T17:43:00Z">
          <w:pPr>
            <w:spacing w:after="0"/>
            <w:jc w:val="both"/>
          </w:pPr>
        </w:pPrChange>
      </w:pPr>
      <w:r w:rsidRPr="00D10417">
        <w:t>这一次，或许不仅仅是奇迹。</w:t>
      </w:r>
    </w:p>
    <w:p w14:paraId="2285DA56" w14:textId="1C449ECF" w:rsidR="000C6879" w:rsidRPr="00D10417" w:rsidDel="00883B72" w:rsidRDefault="000C6879">
      <w:pPr>
        <w:pStyle w:val="ac"/>
        <w:ind w:firstLine="440"/>
        <w:jc w:val="both"/>
        <w:rPr>
          <w:del w:id="157" w:author="Cheng, Constance C." w:date="2017-09-22T17:32:00Z"/>
        </w:rPr>
        <w:pPrChange w:id="158" w:author="Cheng, Constance C." w:date="2017-09-22T17:43:00Z">
          <w:pPr>
            <w:spacing w:after="0"/>
            <w:jc w:val="both"/>
          </w:pPr>
        </w:pPrChange>
      </w:pPr>
    </w:p>
    <w:p w14:paraId="0415DC34" w14:textId="0E09A520" w:rsidR="000C6879" w:rsidRPr="00D10417" w:rsidRDefault="000C6879">
      <w:pPr>
        <w:pStyle w:val="ac"/>
        <w:ind w:firstLine="440"/>
        <w:jc w:val="both"/>
        <w:pPrChange w:id="159" w:author="Cheng, Constance C." w:date="2017-09-22T17:43:00Z">
          <w:pPr>
            <w:spacing w:after="0"/>
            <w:jc w:val="both"/>
          </w:pPr>
        </w:pPrChange>
      </w:pPr>
      <w:del w:id="160" w:author="Cheng, Constance C." w:date="2017-09-22T17:33:00Z">
        <w:r w:rsidRPr="00D10417" w:rsidDel="00883B72">
          <w:delText>（</w:delText>
        </w:r>
      </w:del>
      <w:r w:rsidRPr="00D10417">
        <w:t>这一次的救援记录在</w:t>
      </w:r>
      <w:r w:rsidRPr="00D10417">
        <w:t>IUCRR</w:t>
      </w:r>
      <w:r w:rsidRPr="00D10417">
        <w:t>的网站上可以找到。那时候，</w:t>
      </w:r>
      <w:r w:rsidRPr="00D10417">
        <w:t>IUCRR</w:t>
      </w:r>
      <w:r w:rsidRPr="00D10417">
        <w:t>的记录还是公开</w:t>
      </w:r>
      <w:ins w:id="161" w:author="Cheng, Constance C." w:date="2017-09-22T17:33:00Z">
        <w:r w:rsidR="00883B72">
          <w:rPr>
            <w:rFonts w:hint="eastAsia"/>
          </w:rPr>
          <w:t>的。</w:t>
        </w:r>
      </w:ins>
      <w:del w:id="162" w:author="Cheng, Constance C." w:date="2017-09-22T17:33:00Z">
        <w:r w:rsidRPr="00D10417" w:rsidDel="00883B72">
          <w:delText>的</w:delText>
        </w:r>
        <w:r w:rsidRPr="00D10417" w:rsidDel="00883B72">
          <w:delText>……</w:delText>
        </w:r>
        <w:r w:rsidRPr="00D10417" w:rsidDel="00883B72">
          <w:delText>）</w:delText>
        </w:r>
      </w:del>
    </w:p>
    <w:p w14:paraId="55AD6AE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78EA88E9" w14:textId="2A7E2392" w:rsidR="000C6879" w:rsidRPr="00883B72" w:rsidRDefault="000C6879">
      <w:pPr>
        <w:pStyle w:val="2"/>
        <w:numPr>
          <w:ilvl w:val="0"/>
          <w:numId w:val="3"/>
        </w:numPr>
        <w:jc w:val="center"/>
        <w:rPr>
          <w:b/>
          <w:rPrChange w:id="163" w:author="Cheng, Constance C." w:date="2017-09-22T17:34:00Z">
            <w:rPr/>
          </w:rPrChange>
        </w:rPr>
        <w:pPrChange w:id="164" w:author="Cheng, Constance C." w:date="2017-09-22T17:34:00Z">
          <w:pPr>
            <w:spacing w:after="0"/>
            <w:jc w:val="both"/>
          </w:pPr>
        </w:pPrChange>
      </w:pPr>
      <w:commentRangeStart w:id="165"/>
      <w:del w:id="166" w:author="Cheng, Constance C." w:date="2017-09-22T17:33:00Z">
        <w:r w:rsidRPr="00883B72" w:rsidDel="00883B72">
          <w:rPr>
            <w:b/>
            <w:color w:val="auto"/>
            <w:rPrChange w:id="167" w:author="Cheng, Constance C." w:date="2017-09-22T17:34:00Z">
              <w:rPr/>
            </w:rPrChange>
          </w:rPr>
          <w:delText>*** 4.</w:delText>
        </w:r>
      </w:del>
      <w:r w:rsidRPr="00883B72">
        <w:rPr>
          <w:rFonts w:hint="eastAsia"/>
          <w:b/>
          <w:color w:val="auto"/>
          <w:rPrChange w:id="168" w:author="Cheng, Constance C." w:date="2017-09-22T17:34:00Z">
            <w:rPr>
              <w:rFonts w:hint="eastAsia"/>
            </w:rPr>
          </w:rPrChange>
        </w:rPr>
        <w:t>最昂贵的救援</w:t>
      </w:r>
      <w:del w:id="169" w:author="Cheng, Constance C." w:date="2017-09-22T17:33:00Z">
        <w:r w:rsidRPr="00883B72" w:rsidDel="00883B72">
          <w:rPr>
            <w:b/>
            <w:color w:val="auto"/>
            <w:rPrChange w:id="170" w:author="Cheng, Constance C." w:date="2017-09-22T17:34:00Z">
              <w:rPr/>
            </w:rPrChange>
          </w:rPr>
          <w:delText xml:space="preserve"> ***</w:delText>
        </w:r>
      </w:del>
      <w:commentRangeEnd w:id="165"/>
      <w:r w:rsidRPr="00883B72">
        <w:rPr>
          <w:b/>
          <w:rPrChange w:id="171" w:author="Cheng, Constance C." w:date="2017-09-22T17:34:00Z">
            <w:rPr>
              <w:rStyle w:val="a5"/>
              <w:rFonts w:ascii="Arial" w:hAnsi="Arial" w:cs="Arial"/>
            </w:rPr>
          </w:rPrChange>
        </w:rPr>
        <w:commentReference w:id="165"/>
      </w:r>
    </w:p>
    <w:p w14:paraId="58935BE9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2839F0DB" w14:textId="77777777" w:rsidR="000C6879" w:rsidRPr="00D10417" w:rsidRDefault="000C6879">
      <w:pPr>
        <w:pStyle w:val="ac"/>
        <w:ind w:firstLine="440"/>
        <w:jc w:val="both"/>
        <w:pPrChange w:id="172" w:author="Cheng, Constance C." w:date="2017-09-22T17:42:00Z">
          <w:pPr>
            <w:spacing w:after="0"/>
            <w:jc w:val="both"/>
          </w:pPr>
        </w:pPrChange>
      </w:pPr>
      <w:r w:rsidRPr="00D10417">
        <w:t>美国田纳西州，</w:t>
      </w:r>
      <w:r w:rsidRPr="00D10417">
        <w:t>Nickajack Lake Cave</w:t>
      </w:r>
      <w:r w:rsidRPr="00D10417">
        <w:t>。</w:t>
      </w:r>
      <w:r w:rsidRPr="00D10417">
        <w:t>Nickajack</w:t>
      </w:r>
      <w:r w:rsidRPr="00D10417">
        <w:t>是一个古老的旱洞，人类在其中的活动历史据说有上千年，还曾经一度被商业开发。</w:t>
      </w:r>
      <w:r w:rsidRPr="00D10417">
        <w:t>1962</w:t>
      </w:r>
      <w:r w:rsidRPr="00D10417">
        <w:t>年，田纳西河上修建水坝与水电站，为了确保水不会从洞中漏走，</w:t>
      </w:r>
      <w:commentRangeStart w:id="173"/>
      <w:r w:rsidRPr="00D10417">
        <w:t>对</w:t>
      </w:r>
      <w:r w:rsidRPr="00D10417">
        <w:t xml:space="preserve"> </w:t>
      </w:r>
      <w:proofErr w:type="spellStart"/>
      <w:r w:rsidRPr="00D10417">
        <w:t>Nickajack</w:t>
      </w:r>
      <w:proofErr w:type="spellEnd"/>
      <w:r w:rsidRPr="00D10417">
        <w:t>洞穴进行了全面而详细的测绘</w:t>
      </w:r>
      <w:commentRangeEnd w:id="173"/>
      <w:r w:rsidR="00883B72">
        <w:rPr>
          <w:rStyle w:val="a5"/>
        </w:rPr>
        <w:commentReference w:id="173"/>
      </w:r>
      <w:r w:rsidRPr="00D10417">
        <w:t>。水坝建成后，</w:t>
      </w:r>
      <w:r w:rsidRPr="00D10417">
        <w:t>Nickajack</w:t>
      </w:r>
      <w:r w:rsidRPr="00D10417">
        <w:t>洞穴只有入口一</w:t>
      </w:r>
      <w:r w:rsidRPr="00D10417">
        <w:lastRenderedPageBreak/>
        <w:t>段尚有部分在水面上，内部基本上被全部淹没，部分洞顶高于水面处有较小的气室。八十年代开始，</w:t>
      </w:r>
      <w:r w:rsidRPr="00D10417">
        <w:t>Nickajack</w:t>
      </w:r>
      <w:r w:rsidRPr="00D10417">
        <w:t>洞口设置了栅栏，禁止人进入，以保护洞中的蝙蝠。</w:t>
      </w:r>
    </w:p>
    <w:p w14:paraId="51D9DB06" w14:textId="765BE0C2" w:rsidR="000C6879" w:rsidRPr="00D10417" w:rsidDel="00883B72" w:rsidRDefault="000C6879">
      <w:pPr>
        <w:pStyle w:val="ac"/>
        <w:ind w:firstLine="440"/>
        <w:jc w:val="both"/>
        <w:rPr>
          <w:del w:id="174" w:author="Cheng, Constance C." w:date="2017-09-22T17:36:00Z"/>
        </w:rPr>
        <w:pPrChange w:id="175" w:author="Cheng, Constance C." w:date="2017-09-22T17:42:00Z">
          <w:pPr>
            <w:spacing w:after="0"/>
            <w:jc w:val="both"/>
          </w:pPr>
        </w:pPrChange>
      </w:pPr>
    </w:p>
    <w:p w14:paraId="2DB44A60" w14:textId="77777777" w:rsidR="000C6879" w:rsidRPr="00D10417" w:rsidRDefault="000C6879">
      <w:pPr>
        <w:pStyle w:val="ac"/>
        <w:ind w:firstLine="440"/>
        <w:jc w:val="both"/>
        <w:pPrChange w:id="176" w:author="Cheng, Constance C." w:date="2017-09-22T17:42:00Z">
          <w:pPr>
            <w:spacing w:after="0"/>
            <w:jc w:val="both"/>
          </w:pPr>
        </w:pPrChange>
      </w:pPr>
      <w:r w:rsidRPr="00D10417">
        <w:t>1992</w:t>
      </w:r>
      <w:r w:rsidRPr="00D10417">
        <w:t>年</w:t>
      </w:r>
      <w:r w:rsidRPr="00D10417">
        <w:t>8</w:t>
      </w:r>
      <w:r w:rsidRPr="00D10417">
        <w:t>月</w:t>
      </w:r>
      <w:r w:rsidRPr="00D10417">
        <w:t>15</w:t>
      </w:r>
      <w:r w:rsidRPr="00D10417">
        <w:t>日，一个周六的深夜，开放水域潜水员</w:t>
      </w:r>
      <w:r w:rsidRPr="00D10417">
        <w:t>David Gant</w:t>
      </w:r>
      <w:r w:rsidRPr="00D10417">
        <w:t>和同伴为追捕一条巨大的鲶鱼，违规从水下进入洞口。在失去鲶鱼踪影后，二人试图升上水面，</w:t>
      </w:r>
      <w:commentRangeStart w:id="177"/>
      <w:r w:rsidRPr="00D10417">
        <w:t>却发现已不知不觉深入洞穴被全部淹没的部分</w:t>
      </w:r>
      <w:commentRangeEnd w:id="177"/>
      <w:r w:rsidR="003230ED">
        <w:rPr>
          <w:rStyle w:val="a5"/>
        </w:rPr>
        <w:commentReference w:id="177"/>
      </w:r>
      <w:r w:rsidRPr="00D10417">
        <w:t>。第一次寻找出口未果，二人惊慌踢起尘土，丧失能见度，就此分散，同伴幸运地蒙对了方向游出洞口，大卫却愈发深陷洞内，所幸还找到了一个小小的气室，于是在这里浮出水面，等待救援。</w:t>
      </w:r>
    </w:p>
    <w:p w14:paraId="78960C81" w14:textId="5E7EE88D" w:rsidR="000C6879" w:rsidRPr="00D10417" w:rsidDel="003230ED" w:rsidRDefault="000C6879">
      <w:pPr>
        <w:pStyle w:val="ac"/>
        <w:ind w:firstLine="440"/>
        <w:jc w:val="both"/>
        <w:rPr>
          <w:del w:id="178" w:author="Cheng, Constance C." w:date="2017-09-22T17:38:00Z"/>
        </w:rPr>
        <w:pPrChange w:id="179" w:author="Cheng, Constance C." w:date="2017-09-22T17:42:00Z">
          <w:pPr>
            <w:spacing w:after="0"/>
            <w:jc w:val="both"/>
          </w:pPr>
        </w:pPrChange>
      </w:pPr>
    </w:p>
    <w:p w14:paraId="2F6AA394" w14:textId="77777777" w:rsidR="000C6879" w:rsidRPr="00D10417" w:rsidRDefault="000C6879">
      <w:pPr>
        <w:pStyle w:val="ac"/>
        <w:ind w:firstLine="440"/>
        <w:jc w:val="both"/>
        <w:pPrChange w:id="180" w:author="Cheng, Constance C." w:date="2017-09-22T17:42:00Z">
          <w:pPr>
            <w:spacing w:after="0"/>
            <w:jc w:val="both"/>
          </w:pPr>
        </w:pPrChange>
      </w:pPr>
      <w:r w:rsidRPr="00D10417">
        <w:t>这一等，就是</w:t>
      </w:r>
      <w:r w:rsidRPr="00D10417">
        <w:t>17</w:t>
      </w:r>
      <w:r w:rsidRPr="00D10417">
        <w:t>个小时。</w:t>
      </w:r>
    </w:p>
    <w:p w14:paraId="29124234" w14:textId="2E295E00" w:rsidR="000C6879" w:rsidRPr="00D10417" w:rsidDel="003230ED" w:rsidRDefault="000C6879">
      <w:pPr>
        <w:pStyle w:val="ac"/>
        <w:ind w:firstLine="440"/>
        <w:jc w:val="both"/>
        <w:rPr>
          <w:del w:id="181" w:author="Cheng, Constance C." w:date="2017-09-22T17:38:00Z"/>
        </w:rPr>
        <w:pPrChange w:id="182" w:author="Cheng, Constance C." w:date="2017-09-22T17:42:00Z">
          <w:pPr>
            <w:spacing w:after="0"/>
            <w:jc w:val="both"/>
          </w:pPr>
        </w:pPrChange>
      </w:pPr>
    </w:p>
    <w:p w14:paraId="3C828BC6" w14:textId="47EF57DD" w:rsidR="000C6879" w:rsidRPr="00D10417" w:rsidRDefault="000C6879">
      <w:pPr>
        <w:pStyle w:val="ac"/>
        <w:ind w:firstLine="440"/>
        <w:jc w:val="both"/>
        <w:pPrChange w:id="183" w:author="Cheng, Constance C." w:date="2017-09-22T17:42:00Z">
          <w:pPr>
            <w:spacing w:after="0"/>
            <w:jc w:val="both"/>
          </w:pPr>
        </w:pPrChange>
      </w:pPr>
      <w:r w:rsidRPr="00D10417">
        <w:t>因为田纳西州虽然有潜水救援队，也有洞穴救援队，却没有洞穴潜水救援队，潜</w:t>
      </w:r>
      <w:del w:id="184" w:author="Cheng, Constance C." w:date="2017-09-22T17:38:00Z">
        <w:r w:rsidRPr="00D10417" w:rsidDel="003230ED">
          <w:delText xml:space="preserve"> </w:delText>
        </w:r>
      </w:del>
      <w:r w:rsidRPr="00D10417">
        <w:t>水员只能在洞口尚未完全淹没部分搜寻。也因为救援组织在次日凌晨接获通报后，认为大卫已经溺毙，将这次救援行动降级为了（尸体）打捞行动，不会让其他人冒险进入洞穴深处。</w:t>
      </w:r>
    </w:p>
    <w:p w14:paraId="7738FE52" w14:textId="2F61BF16" w:rsidR="000C6879" w:rsidRPr="00D10417" w:rsidDel="003230ED" w:rsidRDefault="000C6879">
      <w:pPr>
        <w:pStyle w:val="ac"/>
        <w:ind w:firstLine="440"/>
        <w:jc w:val="both"/>
        <w:rPr>
          <w:del w:id="185" w:author="Cheng, Constance C." w:date="2017-09-22T17:38:00Z"/>
        </w:rPr>
        <w:pPrChange w:id="186" w:author="Cheng, Constance C." w:date="2017-09-22T17:42:00Z">
          <w:pPr>
            <w:spacing w:after="0"/>
            <w:jc w:val="both"/>
          </w:pPr>
        </w:pPrChange>
      </w:pPr>
    </w:p>
    <w:p w14:paraId="6081965C" w14:textId="67D81F58" w:rsidR="000C6879" w:rsidRPr="00D10417" w:rsidRDefault="000C6879">
      <w:pPr>
        <w:pStyle w:val="ac"/>
        <w:ind w:firstLine="440"/>
        <w:jc w:val="both"/>
        <w:pPrChange w:id="187" w:author="Cheng, Constance C." w:date="2017-09-22T17:42:00Z">
          <w:pPr>
            <w:spacing w:after="0"/>
            <w:jc w:val="both"/>
          </w:pPr>
        </w:pPrChange>
      </w:pPr>
      <w:r w:rsidRPr="00D10417">
        <w:t>但是，经验丰富的洞穴救援队长</w:t>
      </w:r>
      <w:r w:rsidRPr="00D10417">
        <w:t>Buddy Lane</w:t>
      </w:r>
      <w:r w:rsidRPr="00D10417">
        <w:t>和他的队员</w:t>
      </w:r>
      <w:r w:rsidRPr="00D10417">
        <w:t xml:space="preserve">Dennis Curry </w:t>
      </w:r>
      <w:r w:rsidRPr="00D10417">
        <w:t>却在这个周日的清晨，从田纳西政府获得了建水库前的详细测绘图，发现洞内有多处洞顶略微高于当前水面，</w:t>
      </w:r>
      <w:ins w:id="188" w:author="Cheng, Constance C." w:date="2017-09-22T17:39:00Z">
        <w:r w:rsidR="003230ED">
          <w:rPr>
            <w:rFonts w:hint="eastAsia"/>
          </w:rPr>
          <w:t>他们由此</w:t>
        </w:r>
      </w:ins>
      <w:r w:rsidRPr="00D10417">
        <w:t>推断大卫可能找到了气室，</w:t>
      </w:r>
      <w:ins w:id="189" w:author="Cheng, Constance C." w:date="2017-09-22T17:39:00Z">
        <w:r w:rsidR="003230ED">
          <w:rPr>
            <w:rFonts w:hint="eastAsia"/>
          </w:rPr>
          <w:t>并</w:t>
        </w:r>
      </w:ins>
      <w:r w:rsidRPr="00D10417">
        <w:t>得以存活。</w:t>
      </w:r>
      <w:r w:rsidRPr="00D10417">
        <w:t>Buddy</w:t>
      </w:r>
      <w:r w:rsidRPr="00D10417">
        <w:t>通过关系找到当地紧急事件部门主管</w:t>
      </w:r>
      <w:r w:rsidRPr="00D10417">
        <w:t>Mark Caldwell</w:t>
      </w:r>
      <w:r w:rsidRPr="00D10417">
        <w:t>，将打捞行动再次升级为救援行动，向邻近的亚特兰大州潜水救援组织发出求援信息。</w:t>
      </w:r>
    </w:p>
    <w:p w14:paraId="667229F3" w14:textId="6190CABB" w:rsidR="000C6879" w:rsidRPr="00D10417" w:rsidDel="003230ED" w:rsidRDefault="000C6879">
      <w:pPr>
        <w:pStyle w:val="ac"/>
        <w:ind w:firstLine="440"/>
        <w:jc w:val="both"/>
        <w:rPr>
          <w:del w:id="190" w:author="Cheng, Constance C." w:date="2017-09-22T17:40:00Z"/>
        </w:rPr>
        <w:pPrChange w:id="191" w:author="Cheng, Constance C." w:date="2017-09-22T17:42:00Z">
          <w:pPr>
            <w:spacing w:after="0"/>
            <w:jc w:val="both"/>
          </w:pPr>
        </w:pPrChange>
      </w:pPr>
    </w:p>
    <w:p w14:paraId="44C04A03" w14:textId="77777777" w:rsidR="000C6879" w:rsidRPr="00D10417" w:rsidRDefault="000C6879">
      <w:pPr>
        <w:pStyle w:val="ac"/>
        <w:ind w:firstLine="440"/>
        <w:jc w:val="both"/>
        <w:pPrChange w:id="192" w:author="Cheng, Constance C." w:date="2017-09-22T17:42:00Z">
          <w:pPr>
            <w:spacing w:after="0"/>
            <w:jc w:val="both"/>
          </w:pPr>
        </w:pPrChange>
      </w:pPr>
      <w:r w:rsidRPr="00D10417">
        <w:t>同时，</w:t>
      </w:r>
      <w:r w:rsidRPr="00D10417">
        <w:t>Mark</w:t>
      </w:r>
      <w:r w:rsidRPr="00D10417">
        <w:t>做了一个大胆的决定。根据</w:t>
      </w:r>
      <w:r w:rsidRPr="00D10417">
        <w:t>Buddy</w:t>
      </w:r>
      <w:r w:rsidRPr="00D10417">
        <w:t>和</w:t>
      </w:r>
      <w:r w:rsidRPr="00D10417">
        <w:t>Dennis</w:t>
      </w:r>
      <w:r w:rsidRPr="00D10417">
        <w:t>的推断，大卫靠气室内的少量空气存活，可能会很快死于缺氧。要增加大卫生还的几率，最好的办法就是使水面下降，有更多新鲜空气进入气室。同时，只要洞顶不被完全淹没，不能洞潜但是洞穴救援经验丰富的</w:t>
      </w:r>
      <w:r w:rsidRPr="00D10417">
        <w:t>Buddy</w:t>
      </w:r>
      <w:r w:rsidRPr="00D10417">
        <w:t>和</w:t>
      </w:r>
      <w:r w:rsidRPr="00D10417">
        <w:t>Dennis</w:t>
      </w:r>
      <w:r w:rsidRPr="00D10417">
        <w:t>就可以进入洞穴，搜寻大卫。</w:t>
      </w:r>
    </w:p>
    <w:p w14:paraId="1FE41CCC" w14:textId="0E178726" w:rsidR="000C6879" w:rsidRPr="00D10417" w:rsidDel="003230ED" w:rsidRDefault="000C6879">
      <w:pPr>
        <w:pStyle w:val="ac"/>
        <w:ind w:firstLine="440"/>
        <w:jc w:val="both"/>
        <w:rPr>
          <w:del w:id="193" w:author="Cheng, Constance C." w:date="2017-09-22T17:40:00Z"/>
        </w:rPr>
        <w:pPrChange w:id="194" w:author="Cheng, Constance C." w:date="2017-09-22T17:42:00Z">
          <w:pPr>
            <w:spacing w:after="0"/>
            <w:jc w:val="both"/>
          </w:pPr>
        </w:pPrChange>
      </w:pPr>
    </w:p>
    <w:p w14:paraId="0D31916F" w14:textId="77777777" w:rsidR="000C6879" w:rsidRPr="00D10417" w:rsidRDefault="000C6879">
      <w:pPr>
        <w:pStyle w:val="ac"/>
        <w:ind w:firstLine="440"/>
        <w:jc w:val="both"/>
        <w:pPrChange w:id="195" w:author="Cheng, Constance C." w:date="2017-09-22T17:42:00Z">
          <w:pPr>
            <w:spacing w:after="0"/>
            <w:jc w:val="both"/>
          </w:pPr>
        </w:pPrChange>
      </w:pPr>
      <w:r w:rsidRPr="00D10417">
        <w:t>他打了一个电话给政府。一个小时内，水库湖面从</w:t>
      </w:r>
      <w:r w:rsidRPr="00D10417">
        <w:t>633</w:t>
      </w:r>
      <w:r w:rsidRPr="00D10417">
        <w:t>英尺降至</w:t>
      </w:r>
      <w:r w:rsidRPr="00D10417">
        <w:t>631</w:t>
      </w:r>
      <w:r w:rsidRPr="00D10417">
        <w:t>英尺</w:t>
      </w:r>
      <w:r w:rsidRPr="00D10417">
        <w:t>10</w:t>
      </w:r>
      <w:r w:rsidRPr="00D10417">
        <w:t>寸，这是河道航行不受影响的底限。近</w:t>
      </w:r>
      <w:r w:rsidRPr="00D10417">
        <w:t>39</w:t>
      </w:r>
      <w:r w:rsidRPr="00D10417">
        <w:t>亿加仑的水改道，整个田纳西水电网需要紧急调整，经济损失恐怕是数十万美元。</w:t>
      </w:r>
    </w:p>
    <w:p w14:paraId="41A50233" w14:textId="1C430F2B" w:rsidR="000C6879" w:rsidRPr="00D10417" w:rsidDel="003230ED" w:rsidRDefault="000C6879">
      <w:pPr>
        <w:pStyle w:val="ac"/>
        <w:ind w:firstLine="440"/>
        <w:jc w:val="both"/>
        <w:rPr>
          <w:del w:id="196" w:author="Cheng, Constance C." w:date="2017-09-22T17:41:00Z"/>
        </w:rPr>
        <w:pPrChange w:id="197" w:author="Cheng, Constance C." w:date="2017-09-22T17:42:00Z">
          <w:pPr>
            <w:spacing w:after="0"/>
            <w:jc w:val="both"/>
          </w:pPr>
        </w:pPrChange>
      </w:pPr>
    </w:p>
    <w:p w14:paraId="7252452D" w14:textId="14CC0E47" w:rsidR="000C6879" w:rsidRPr="00D10417" w:rsidRDefault="000C6879">
      <w:pPr>
        <w:pStyle w:val="ac"/>
        <w:ind w:firstLine="440"/>
        <w:jc w:val="both"/>
        <w:pPrChange w:id="198" w:author="Cheng, Constance C." w:date="2017-09-22T17:42:00Z">
          <w:pPr>
            <w:spacing w:after="0"/>
            <w:jc w:val="both"/>
          </w:pPr>
        </w:pPrChange>
      </w:pPr>
      <w:r w:rsidRPr="00D10417">
        <w:t>Buddy</w:t>
      </w:r>
      <w:r w:rsidRPr="00D10417">
        <w:t>和</w:t>
      </w:r>
      <w:r w:rsidRPr="00D10417">
        <w:t>Dennis</w:t>
      </w:r>
      <w:r w:rsidRPr="00D10417">
        <w:t>借来脚蹼，游进了溶洞。几乎已快缺氧窒息的大卫惊异地发现自己身边的水面在下降，露出了</w:t>
      </w:r>
      <w:r w:rsidRPr="00D10417">
        <w:t>1.5</w:t>
      </w:r>
      <w:r w:rsidRPr="00D10417">
        <w:t>英寸的空</w:t>
      </w:r>
      <w:del w:id="199" w:author="Cheng, Constance C." w:date="2017-09-22T17:41:00Z">
        <w:r w:rsidRPr="00D10417" w:rsidDel="003230ED">
          <w:delText xml:space="preserve"> </w:delText>
        </w:r>
      </w:del>
      <w:r w:rsidRPr="00D10417">
        <w:t>气通道。然后，他听见了</w:t>
      </w:r>
      <w:r w:rsidRPr="00D10417">
        <w:t>Buddy</w:t>
      </w:r>
      <w:r w:rsidRPr="00D10417">
        <w:t>和</w:t>
      </w:r>
      <w:r w:rsidRPr="00D10417">
        <w:t>Dennis</w:t>
      </w:r>
      <w:r w:rsidRPr="00D10417">
        <w:t>的呼唤声。</w:t>
      </w:r>
    </w:p>
    <w:p w14:paraId="5934C9B4" w14:textId="32936317" w:rsidR="000C6879" w:rsidRPr="00D10417" w:rsidDel="003230ED" w:rsidRDefault="000C6879">
      <w:pPr>
        <w:pStyle w:val="ac"/>
        <w:ind w:firstLine="440"/>
        <w:jc w:val="both"/>
        <w:rPr>
          <w:del w:id="200" w:author="Cheng, Constance C." w:date="2017-09-22T17:41:00Z"/>
        </w:rPr>
        <w:pPrChange w:id="201" w:author="Cheng, Constance C." w:date="2017-09-22T17:42:00Z">
          <w:pPr>
            <w:spacing w:after="0"/>
            <w:jc w:val="both"/>
          </w:pPr>
        </w:pPrChange>
      </w:pPr>
    </w:p>
    <w:p w14:paraId="592AF00E" w14:textId="77777777" w:rsidR="000C6879" w:rsidRPr="00D10417" w:rsidRDefault="000C6879">
      <w:pPr>
        <w:pStyle w:val="ac"/>
        <w:ind w:firstLine="440"/>
        <w:jc w:val="both"/>
        <w:pPrChange w:id="202" w:author="Cheng, Constance C." w:date="2017-09-22T17:42:00Z">
          <w:pPr>
            <w:spacing w:after="0"/>
            <w:jc w:val="both"/>
          </w:pPr>
        </w:pPrChange>
      </w:pPr>
      <w:r w:rsidRPr="00D10417">
        <w:t>Buddy</w:t>
      </w:r>
      <w:r w:rsidRPr="00D10417">
        <w:t>和</w:t>
      </w:r>
      <w:r w:rsidRPr="00D10417">
        <w:t>Dennis</w:t>
      </w:r>
      <w:r w:rsidRPr="00D10417">
        <w:t>从大卫面前浮上水面的时候，大卫问的第一句话是：你们是天使吗？</w:t>
      </w:r>
    </w:p>
    <w:p w14:paraId="5F4837FA" w14:textId="102D509E" w:rsidR="000C6879" w:rsidRPr="00D10417" w:rsidDel="003230ED" w:rsidRDefault="000C6879">
      <w:pPr>
        <w:pStyle w:val="ac"/>
        <w:ind w:firstLine="440"/>
        <w:jc w:val="both"/>
        <w:rPr>
          <w:del w:id="203" w:author="Cheng, Constance C." w:date="2017-09-22T17:41:00Z"/>
        </w:rPr>
        <w:pPrChange w:id="204" w:author="Cheng, Constance C." w:date="2017-09-22T17:42:00Z">
          <w:pPr>
            <w:spacing w:after="0"/>
            <w:jc w:val="both"/>
          </w:pPr>
        </w:pPrChange>
      </w:pPr>
    </w:p>
    <w:p w14:paraId="70986B6D" w14:textId="77777777" w:rsidR="000C6879" w:rsidRPr="00D10417" w:rsidRDefault="000C6879">
      <w:pPr>
        <w:pStyle w:val="ac"/>
        <w:ind w:firstLine="440"/>
        <w:jc w:val="both"/>
        <w:pPrChange w:id="205" w:author="Cheng, Constance C." w:date="2017-09-22T17:42:00Z">
          <w:pPr>
            <w:spacing w:after="0"/>
            <w:jc w:val="both"/>
          </w:pPr>
        </w:pPrChange>
      </w:pPr>
      <w:r w:rsidRPr="00D10417">
        <w:t>在我们看来，这一次与其说是天意，不如说是人力。是</w:t>
      </w:r>
      <w:r w:rsidRPr="00D10417">
        <w:t>Buddy</w:t>
      </w:r>
      <w:r w:rsidRPr="00D10417">
        <w:t>和</w:t>
      </w:r>
      <w:r w:rsidRPr="00D10417">
        <w:t>Dennis</w:t>
      </w:r>
      <w:r w:rsidRPr="00D10417">
        <w:t>的认真执着，加上</w:t>
      </w:r>
      <w:r w:rsidRPr="00D10417">
        <w:t>Mark</w:t>
      </w:r>
      <w:r w:rsidRPr="00D10417">
        <w:t>的果断，以及田纳西政府的配合，终于让大卫能够平安返回。但对于基督徒大卫来说，这是上帝所赠予的奇迹。他变得更加虔诚，并不断宣讲这一次神迹。就连</w:t>
      </w:r>
      <w:r w:rsidRPr="00D10417">
        <w:t>Mark</w:t>
      </w:r>
      <w:r w:rsidRPr="00D10417">
        <w:t>也认为，这是上帝的指引和帮助。</w:t>
      </w:r>
    </w:p>
    <w:p w14:paraId="225E2D3C" w14:textId="6730121A" w:rsidR="000C6879" w:rsidRPr="00D10417" w:rsidDel="003230ED" w:rsidRDefault="000C6879">
      <w:pPr>
        <w:pStyle w:val="ac"/>
        <w:ind w:firstLine="440"/>
        <w:jc w:val="both"/>
        <w:rPr>
          <w:del w:id="206" w:author="Cheng, Constance C." w:date="2017-09-22T17:42:00Z"/>
        </w:rPr>
        <w:pPrChange w:id="207" w:author="Cheng, Constance C." w:date="2017-09-22T17:42:00Z">
          <w:pPr>
            <w:spacing w:after="0"/>
            <w:jc w:val="both"/>
          </w:pPr>
        </w:pPrChange>
      </w:pPr>
    </w:p>
    <w:p w14:paraId="11FA1B5C" w14:textId="1A3A1523" w:rsidR="000C6879" w:rsidRDefault="000C6879">
      <w:pPr>
        <w:pStyle w:val="ac"/>
        <w:ind w:firstLine="440"/>
        <w:jc w:val="both"/>
        <w:rPr>
          <w:ins w:id="208" w:author="Cheng, Constance C." w:date="2017-09-22T17:42:00Z"/>
        </w:rPr>
        <w:pPrChange w:id="209" w:author="Cheng, Constance C." w:date="2017-09-22T17:42:00Z">
          <w:pPr>
            <w:spacing w:after="0"/>
            <w:jc w:val="both"/>
          </w:pPr>
        </w:pPrChange>
      </w:pPr>
      <w:r w:rsidRPr="00D10417">
        <w:t>其实我还想问的一件事是：违规进入溶洞的大卫同学，会不会被罚款呢？</w:t>
      </w:r>
    </w:p>
    <w:p w14:paraId="4149AC38" w14:textId="77777777" w:rsidR="003230ED" w:rsidRPr="00D10417" w:rsidRDefault="003230ED" w:rsidP="00D10417">
      <w:pPr>
        <w:spacing w:after="0"/>
        <w:jc w:val="both"/>
        <w:rPr>
          <w:rFonts w:ascii="Arial" w:hAnsi="Arial" w:cs="Arial"/>
        </w:rPr>
      </w:pPr>
    </w:p>
    <w:p w14:paraId="42F8539E" w14:textId="77777777" w:rsidR="000C6879" w:rsidRPr="00D10417" w:rsidRDefault="000C6879" w:rsidP="00D10417">
      <w:pPr>
        <w:spacing w:after="0"/>
        <w:jc w:val="both"/>
        <w:rPr>
          <w:del w:id="210" w:author="Private" w:date="2017-09-21T14:13:00Z"/>
          <w:rFonts w:ascii="Arial" w:hAnsi="Arial" w:cs="Arial"/>
        </w:rPr>
      </w:pPr>
    </w:p>
    <w:p w14:paraId="6C06144C" w14:textId="25C517A6" w:rsidR="00017B9D" w:rsidRPr="00276B0B" w:rsidRDefault="000C6879" w:rsidP="00276B0B">
      <w:pPr>
        <w:pStyle w:val="2"/>
        <w:numPr>
          <w:ilvl w:val="0"/>
          <w:numId w:val="3"/>
        </w:numPr>
        <w:jc w:val="center"/>
        <w:rPr>
          <w:ins w:id="211" w:author="Private" w:date="2017-09-21T14:13:00Z"/>
          <w:b/>
          <w:color w:val="auto"/>
          <w:rPrChange w:id="212" w:author="Sky123.Org" w:date="2017-09-23T20:25:00Z">
            <w:rPr>
              <w:ins w:id="213" w:author="Private" w:date="2017-09-21T14:13:00Z"/>
              <w:rFonts w:ascii="Arial" w:hAnsi="Arial" w:cs="Arial"/>
            </w:rPr>
          </w:rPrChange>
        </w:rPr>
        <w:pPrChange w:id="214" w:author="Sky123.Org" w:date="2017-09-23T20:25:00Z">
          <w:pPr>
            <w:spacing w:after="0"/>
            <w:jc w:val="both"/>
          </w:pPr>
        </w:pPrChange>
      </w:pPr>
      <w:commentRangeStart w:id="215"/>
      <w:del w:id="216" w:author="Sky123.Org" w:date="2017-09-23T20:25:00Z">
        <w:r w:rsidRPr="00276B0B" w:rsidDel="00276B0B">
          <w:rPr>
            <w:b/>
            <w:color w:val="auto"/>
            <w:rPrChange w:id="217" w:author="Sky123.Org" w:date="2017-09-23T20:25:00Z">
              <w:rPr>
                <w:rFonts w:ascii="Arial" w:hAnsi="Arial"/>
              </w:rPr>
            </w:rPrChange>
          </w:rPr>
          <w:delText>*** 5.</w:delText>
        </w:r>
      </w:del>
      <w:r w:rsidRPr="00276B0B">
        <w:rPr>
          <w:rFonts w:hint="eastAsia"/>
          <w:b/>
          <w:color w:val="auto"/>
          <w:rPrChange w:id="218" w:author="Sky123.Org" w:date="2017-09-23T20:25:00Z">
            <w:rPr>
              <w:rFonts w:ascii="Arial" w:hAnsi="Arial" w:hint="eastAsia"/>
            </w:rPr>
          </w:rPrChange>
        </w:rPr>
        <w:t>不是所有人都如此幸运</w:t>
      </w:r>
      <w:del w:id="219" w:author="Sky123.Org" w:date="2017-09-23T20:25:00Z">
        <w:r w:rsidRPr="00276B0B" w:rsidDel="00276B0B">
          <w:rPr>
            <w:b/>
            <w:color w:val="auto"/>
            <w:rPrChange w:id="220" w:author="Sky123.Org" w:date="2017-09-23T20:25:00Z">
              <w:rPr>
                <w:rFonts w:ascii="Arial" w:hAnsi="Arial"/>
              </w:rPr>
            </w:rPrChange>
          </w:rPr>
          <w:delText xml:space="preserve"> ***</w:delText>
        </w:r>
      </w:del>
      <w:commentRangeEnd w:id="215"/>
    </w:p>
    <w:p w14:paraId="40459CCC" w14:textId="77777777" w:rsidR="00017B9D" w:rsidRPr="00595723" w:rsidRDefault="00017B9D" w:rsidP="00595723">
      <w:pPr>
        <w:spacing w:after="0"/>
        <w:jc w:val="both"/>
        <w:rPr>
          <w:ins w:id="221" w:author="Private" w:date="2017-09-21T14:13:00Z"/>
          <w:rFonts w:ascii="Arial" w:hAnsi="Arial" w:cs="Arial"/>
        </w:rPr>
      </w:pPr>
    </w:p>
    <w:p w14:paraId="499D1B3F" w14:textId="2BEDBB54" w:rsidR="00017B9D" w:rsidRPr="00595723" w:rsidRDefault="000C6879" w:rsidP="00953A18">
      <w:pPr>
        <w:pStyle w:val="ac"/>
        <w:ind w:firstLine="320"/>
        <w:jc w:val="both"/>
        <w:rPr>
          <w:ins w:id="222" w:author="Private" w:date="2017-09-21T14:13:00Z"/>
          <w:rFonts w:cs="Arial"/>
        </w:rPr>
        <w:pPrChange w:id="223" w:author="Sky123.Org" w:date="2017-09-23T20:49:00Z">
          <w:pPr>
            <w:spacing w:after="0"/>
            <w:jc w:val="both"/>
          </w:pPr>
        </w:pPrChange>
      </w:pPr>
      <w:del w:id="224" w:author="Private" w:date="2017-09-21T14:13:00Z">
        <w:r w:rsidRPr="00D10417">
          <w:rPr>
            <w:rStyle w:val="a5"/>
            <w:rFonts w:ascii="Arial" w:hAnsi="Arial" w:cs="Arial"/>
          </w:rPr>
          <w:commentReference w:id="215"/>
        </w:r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大卫并非史上唯一</w:t>
      </w:r>
      <w:proofErr w:type="gramStart"/>
      <w:r w:rsidRPr="00C023E1">
        <w:rPr>
          <w:rFonts w:hint="eastAsia"/>
        </w:rPr>
        <w:t>一个</w:t>
      </w:r>
      <w:proofErr w:type="gramEnd"/>
      <w:ins w:id="225" w:author="Sky123.Org" w:date="2017-09-23T20:29:00Z">
        <w:r w:rsidR="00276B0B">
          <w:rPr>
            <w:rFonts w:hint="eastAsia"/>
          </w:rPr>
          <w:t>兴</w:t>
        </w:r>
      </w:ins>
      <w:commentRangeStart w:id="226"/>
      <w:del w:id="227" w:author="Sky123.Org" w:date="2017-09-23T20:28:00Z">
        <w:r w:rsidRPr="00C023E1" w:rsidDel="00276B0B">
          <w:rPr>
            <w:rFonts w:hint="eastAsia"/>
          </w:rPr>
          <w:delText>惊</w:delText>
        </w:r>
      </w:del>
      <w:proofErr w:type="gramStart"/>
      <w:r w:rsidRPr="00C023E1">
        <w:rPr>
          <w:rFonts w:hint="eastAsia"/>
        </w:rPr>
        <w:t>师动众</w:t>
      </w:r>
      <w:commentRangeEnd w:id="226"/>
      <w:proofErr w:type="gramEnd"/>
      <w:r w:rsidR="00276B0B">
        <w:rPr>
          <w:rStyle w:val="a5"/>
        </w:rPr>
        <w:commentReference w:id="226"/>
      </w:r>
      <w:r w:rsidRPr="00C023E1">
        <w:rPr>
          <w:rFonts w:hint="eastAsia"/>
        </w:rPr>
        <w:t>的救援事例。然而，并不是所有</w:t>
      </w:r>
      <w:proofErr w:type="gramStart"/>
      <w:r w:rsidRPr="00C023E1">
        <w:rPr>
          <w:rFonts w:hint="eastAsia"/>
        </w:rPr>
        <w:t>的钱砸下去</w:t>
      </w:r>
      <w:proofErr w:type="gramEnd"/>
      <w:r w:rsidRPr="00C023E1">
        <w:rPr>
          <w:rFonts w:hint="eastAsia"/>
        </w:rPr>
        <w:t>都能听见响，也不是所有的人都有如此幸运。</w:t>
      </w:r>
    </w:p>
    <w:p w14:paraId="2B2B1143" w14:textId="0B762680" w:rsidR="00017B9D" w:rsidRPr="00595723" w:rsidDel="00276B0B" w:rsidRDefault="00017B9D" w:rsidP="00BD5FEC">
      <w:pPr>
        <w:pStyle w:val="ac"/>
        <w:ind w:firstLine="440"/>
        <w:jc w:val="both"/>
        <w:rPr>
          <w:ins w:id="228" w:author="Private" w:date="2017-09-21T14:13:00Z"/>
          <w:del w:id="229" w:author="Sky123.Org" w:date="2017-09-23T20:28:00Z"/>
          <w:rFonts w:cs="Arial"/>
        </w:rPr>
        <w:pPrChange w:id="230" w:author="Sky123.Org" w:date="2017-09-23T20:39:00Z">
          <w:pPr>
            <w:spacing w:after="0"/>
            <w:jc w:val="both"/>
          </w:pPr>
        </w:pPrChange>
      </w:pPr>
    </w:p>
    <w:p w14:paraId="2E41F4DB" w14:textId="4026ED92" w:rsidR="00017B9D" w:rsidRPr="00595723" w:rsidRDefault="000C6879" w:rsidP="00953A18">
      <w:pPr>
        <w:pStyle w:val="ac"/>
        <w:jc w:val="both"/>
        <w:rPr>
          <w:ins w:id="231" w:author="Private" w:date="2017-09-21T14:13:00Z"/>
          <w:rFonts w:cs="Arial"/>
        </w:rPr>
        <w:pPrChange w:id="232" w:author="Sky123.Org" w:date="2017-09-23T20:49:00Z">
          <w:pPr>
            <w:spacing w:after="0"/>
            <w:jc w:val="both"/>
          </w:pPr>
        </w:pPrChange>
      </w:pPr>
      <w:del w:id="233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t xml:space="preserve">2010 </w:t>
      </w:r>
      <w:r w:rsidRPr="00C023E1">
        <w:rPr>
          <w:rFonts w:hint="eastAsia"/>
        </w:rPr>
        <w:t>年</w:t>
      </w:r>
      <w:r w:rsidRPr="00C023E1">
        <w:t>10</w:t>
      </w:r>
      <w:r w:rsidRPr="00C023E1">
        <w:rPr>
          <w:rFonts w:hint="eastAsia"/>
        </w:rPr>
        <w:t>月</w:t>
      </w:r>
      <w:r w:rsidRPr="00C023E1">
        <w:t>4</w:t>
      </w:r>
      <w:r w:rsidRPr="00C023E1">
        <w:rPr>
          <w:rFonts w:hint="eastAsia"/>
        </w:rPr>
        <w:t>日，法国著名洞穴潜水员</w:t>
      </w:r>
      <w:ins w:id="234" w:author="Sky123.Org" w:date="2017-09-23T20:29:00Z">
        <w:r w:rsidR="00276B0B">
          <w:rPr>
            <w:rFonts w:hint="eastAsia"/>
          </w:rPr>
          <w:t>和</w:t>
        </w:r>
      </w:ins>
      <w:del w:id="235" w:author="Sky123.Org" w:date="2017-09-23T20:29:00Z">
        <w:r w:rsidRPr="00C023E1" w:rsidDel="00276B0B">
          <w:delText>+</w:delText>
        </w:r>
      </w:del>
      <w:r w:rsidRPr="00C023E1">
        <w:rPr>
          <w:rFonts w:hint="eastAsia"/>
        </w:rPr>
        <w:t>探险家艾瑞克（</w:t>
      </w:r>
      <w:r w:rsidRPr="00C023E1">
        <w:t xml:space="preserve">Eric </w:t>
      </w:r>
      <w:proofErr w:type="spellStart"/>
      <w:r w:rsidRPr="00C023E1">
        <w:t>Establie</w:t>
      </w:r>
      <w:proofErr w:type="spellEnd"/>
      <w:r w:rsidRPr="00C023E1">
        <w:rPr>
          <w:rFonts w:hint="eastAsia"/>
        </w:rPr>
        <w:t>）独自出发，带着两套</w:t>
      </w:r>
      <w:r w:rsidRPr="00C023E1">
        <w:t>CCR</w:t>
      </w:r>
      <w:r w:rsidRPr="00C023E1">
        <w:rPr>
          <w:rFonts w:hint="eastAsia"/>
        </w:rPr>
        <w:t>，两只推进器，五个气瓶和</w:t>
      </w:r>
      <w:r w:rsidRPr="00C023E1">
        <w:t>450</w:t>
      </w:r>
      <w:r w:rsidRPr="00C023E1">
        <w:rPr>
          <w:rFonts w:hint="eastAsia"/>
        </w:rPr>
        <w:t>米的线绳，去探索位于法国</w:t>
      </w:r>
      <w:proofErr w:type="spellStart"/>
      <w:r w:rsidRPr="00C023E1">
        <w:t>Ardèche</w:t>
      </w:r>
      <w:proofErr w:type="spellEnd"/>
      <w:r w:rsidRPr="00C023E1">
        <w:rPr>
          <w:rFonts w:hint="eastAsia"/>
        </w:rPr>
        <w:t>地区的高难度洞穴</w:t>
      </w:r>
      <w:r w:rsidRPr="00C023E1">
        <w:t xml:space="preserve"> </w:t>
      </w:r>
      <w:proofErr w:type="spellStart"/>
      <w:ins w:id="236" w:author="Sky123.Org" w:date="2017-09-23T20:30:00Z">
        <w:r w:rsidR="00276B0B" w:rsidRPr="00C023E1">
          <w:t>Labastide</w:t>
        </w:r>
        <w:proofErr w:type="spellEnd"/>
        <w:r w:rsidR="00276B0B" w:rsidRPr="00C023E1">
          <w:t xml:space="preserve"> de </w:t>
        </w:r>
        <w:proofErr w:type="spellStart"/>
        <w:r w:rsidR="00276B0B" w:rsidRPr="00C023E1">
          <w:t>Virac</w:t>
        </w:r>
        <w:proofErr w:type="spellEnd"/>
        <w:r w:rsidR="00276B0B" w:rsidRPr="00C023E1">
          <w:t xml:space="preserve"> </w:t>
        </w:r>
        <w:r w:rsidR="00276B0B">
          <w:rPr>
            <w:rFonts w:hint="eastAsia"/>
          </w:rPr>
          <w:t>附近的</w:t>
        </w:r>
      </w:ins>
      <w:proofErr w:type="spellStart"/>
      <w:r w:rsidRPr="00C023E1">
        <w:t>Dragonnière</w:t>
      </w:r>
      <w:proofErr w:type="spellEnd"/>
      <w:r w:rsidRPr="00C023E1">
        <w:t xml:space="preserve"> de Gaud</w:t>
      </w:r>
      <w:del w:id="237" w:author="Sky123.Org" w:date="2017-09-23T20:30:00Z">
        <w:r w:rsidRPr="00C023E1" w:rsidDel="00276B0B">
          <w:delText xml:space="preserve"> near Labastide de Virac</w:delText>
        </w:r>
      </w:del>
      <w:r w:rsidRPr="00C023E1">
        <w:rPr>
          <w:rFonts w:hint="eastAsia"/>
        </w:rPr>
        <w:t>。</w:t>
      </w:r>
      <w:commentRangeStart w:id="238"/>
      <w:r w:rsidRPr="00C023E1">
        <w:rPr>
          <w:rFonts w:hint="eastAsia"/>
        </w:rPr>
        <w:t>他计划进行六个小时的减压潜水，深入洞穴</w:t>
      </w:r>
      <w:r w:rsidRPr="00C023E1">
        <w:t>1040</w:t>
      </w:r>
      <w:r w:rsidRPr="00C023E1">
        <w:rPr>
          <w:rFonts w:hint="eastAsia"/>
        </w:rPr>
        <w:t>米到达目前已知路线的尽头，</w:t>
      </w:r>
      <w:r w:rsidRPr="00C023E1">
        <w:t>43</w:t>
      </w:r>
      <w:r w:rsidRPr="00C023E1">
        <w:rPr>
          <w:rFonts w:hint="eastAsia"/>
        </w:rPr>
        <w:t>米深度处进行探索，路上要经过两个</w:t>
      </w:r>
      <w:r w:rsidRPr="00C023E1">
        <w:t>87</w:t>
      </w:r>
      <w:r w:rsidRPr="00C023E1">
        <w:rPr>
          <w:rFonts w:hint="eastAsia"/>
        </w:rPr>
        <w:t>米和</w:t>
      </w:r>
      <w:r w:rsidRPr="00C023E1">
        <w:t>70</w:t>
      </w:r>
      <w:r w:rsidRPr="00C023E1">
        <w:rPr>
          <w:rFonts w:hint="eastAsia"/>
        </w:rPr>
        <w:t>米深度的低点。</w:t>
      </w:r>
      <w:commentRangeEnd w:id="238"/>
      <w:r w:rsidR="00276B0B">
        <w:rPr>
          <w:rStyle w:val="a5"/>
        </w:rPr>
        <w:commentReference w:id="238"/>
      </w:r>
    </w:p>
    <w:p w14:paraId="335B5445" w14:textId="3B7DE844" w:rsidR="00017B9D" w:rsidRPr="00595723" w:rsidDel="00536D40" w:rsidRDefault="00536D40" w:rsidP="00BD5FEC">
      <w:pPr>
        <w:pStyle w:val="ac"/>
        <w:ind w:firstLine="440"/>
        <w:jc w:val="both"/>
        <w:rPr>
          <w:ins w:id="239" w:author="Private" w:date="2017-09-21T14:13:00Z"/>
          <w:del w:id="240" w:author="Sky123.Org" w:date="2017-09-23T20:31:00Z"/>
          <w:rFonts w:cs="Arial"/>
        </w:rPr>
        <w:pPrChange w:id="241" w:author="Sky123.Org" w:date="2017-09-23T20:39:00Z">
          <w:pPr>
            <w:spacing w:after="0"/>
            <w:jc w:val="both"/>
          </w:pPr>
        </w:pPrChange>
      </w:pPr>
      <w:ins w:id="242" w:author="Sky123.Org" w:date="2017-09-23T20:31:00Z">
        <w:r>
          <w:rPr>
            <w:rFonts w:cs="Arial" w:hint="eastAsia"/>
          </w:rPr>
          <w:t>然而，</w:t>
        </w:r>
      </w:ins>
    </w:p>
    <w:p w14:paraId="51BCA552" w14:textId="77777777" w:rsidR="00017B9D" w:rsidRPr="00595723" w:rsidRDefault="000C6879" w:rsidP="00953A18">
      <w:pPr>
        <w:pStyle w:val="ac"/>
        <w:jc w:val="both"/>
        <w:rPr>
          <w:ins w:id="243" w:author="Private" w:date="2017-09-21T14:13:00Z"/>
          <w:rFonts w:cs="Arial"/>
        </w:rPr>
        <w:pPrChange w:id="244" w:author="Sky123.Org" w:date="2017-09-23T20:49:00Z">
          <w:pPr>
            <w:spacing w:after="0"/>
            <w:jc w:val="both"/>
          </w:pPr>
        </w:pPrChange>
      </w:pPr>
      <w:del w:id="245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他没有回来。</w:t>
      </w:r>
    </w:p>
    <w:p w14:paraId="4D1F14DA" w14:textId="52F6A4B9" w:rsidR="00017B9D" w:rsidRPr="00595723" w:rsidDel="00536D40" w:rsidRDefault="00017B9D" w:rsidP="00BD5FEC">
      <w:pPr>
        <w:pStyle w:val="ac"/>
        <w:ind w:firstLine="440"/>
        <w:jc w:val="both"/>
        <w:rPr>
          <w:ins w:id="246" w:author="Private" w:date="2017-09-21T14:13:00Z"/>
          <w:del w:id="247" w:author="Sky123.Org" w:date="2017-09-23T20:31:00Z"/>
          <w:rFonts w:cs="Arial"/>
        </w:rPr>
        <w:pPrChange w:id="248" w:author="Sky123.Org" w:date="2017-09-23T20:39:00Z">
          <w:pPr>
            <w:spacing w:after="0"/>
            <w:jc w:val="both"/>
          </w:pPr>
        </w:pPrChange>
      </w:pPr>
    </w:p>
    <w:p w14:paraId="3C6FD5C6" w14:textId="77777777" w:rsidR="00017B9D" w:rsidRPr="00595723" w:rsidRDefault="000C6879" w:rsidP="00953A18">
      <w:pPr>
        <w:pStyle w:val="ac"/>
        <w:jc w:val="both"/>
        <w:rPr>
          <w:ins w:id="249" w:author="Private" w:date="2017-09-21T14:13:00Z"/>
          <w:rFonts w:cs="Arial"/>
        </w:rPr>
        <w:pPrChange w:id="250" w:author="Sky123.Org" w:date="2017-09-23T20:49:00Z">
          <w:pPr>
            <w:spacing w:after="0"/>
            <w:jc w:val="both"/>
          </w:pPr>
        </w:pPrChange>
      </w:pPr>
      <w:del w:id="251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人们开始了疯狂的营救行动。</w:t>
      </w:r>
      <w:commentRangeStart w:id="252"/>
      <w:r w:rsidRPr="00C023E1">
        <w:rPr>
          <w:rFonts w:hint="eastAsia"/>
        </w:rPr>
        <w:t>法国本地的潜水员潜至距洞穴入口</w:t>
      </w:r>
      <w:r w:rsidRPr="00C023E1">
        <w:t>450</w:t>
      </w:r>
      <w:r w:rsidRPr="00C023E1">
        <w:rPr>
          <w:rFonts w:hint="eastAsia"/>
        </w:rPr>
        <w:t>米处，</w:t>
      </w:r>
      <w:r w:rsidRPr="00C023E1">
        <w:t>53</w:t>
      </w:r>
      <w:r w:rsidRPr="00C023E1">
        <w:rPr>
          <w:rFonts w:hint="eastAsia"/>
        </w:rPr>
        <w:t>米深度，无功而返</w:t>
      </w:r>
      <w:commentRangeEnd w:id="252"/>
      <w:r w:rsidR="00536D40">
        <w:rPr>
          <w:rStyle w:val="a5"/>
        </w:rPr>
        <w:commentReference w:id="252"/>
      </w:r>
      <w:r w:rsidRPr="00C023E1">
        <w:rPr>
          <w:rFonts w:hint="eastAsia"/>
        </w:rPr>
        <w:t>。从英国赶来的潜水救援队潜至距入口</w:t>
      </w:r>
      <w:r w:rsidRPr="00C023E1">
        <w:t>780</w:t>
      </w:r>
      <w:r w:rsidRPr="00C023E1">
        <w:rPr>
          <w:rFonts w:hint="eastAsia"/>
        </w:rPr>
        <w:t>米处的</w:t>
      </w:r>
      <w:r w:rsidRPr="00C023E1">
        <w:t>70</w:t>
      </w:r>
      <w:r w:rsidRPr="00C023E1">
        <w:rPr>
          <w:rFonts w:hint="eastAsia"/>
        </w:rPr>
        <w:t>余米深度低点，发现这里发生了滑坡，通道堵塞，无法清理。但是艾瑞克的一只推进器插在滑坡处，在营救人员看来，这是来自艾瑞克的信息：我在这后</w:t>
      </w:r>
      <w:r w:rsidRPr="00C023E1">
        <w:t xml:space="preserve"> </w:t>
      </w:r>
      <w:r w:rsidRPr="00C023E1">
        <w:rPr>
          <w:rFonts w:hint="eastAsia"/>
        </w:rPr>
        <w:t>面，我只是出不来了。他一定是在里面的某个气室等待救援。</w:t>
      </w:r>
    </w:p>
    <w:p w14:paraId="2968D9F5" w14:textId="69BA867C" w:rsidR="00017B9D" w:rsidRPr="00595723" w:rsidDel="00536D40" w:rsidRDefault="00017B9D" w:rsidP="00BD5FEC">
      <w:pPr>
        <w:pStyle w:val="ac"/>
        <w:ind w:firstLine="440"/>
        <w:jc w:val="both"/>
        <w:rPr>
          <w:ins w:id="253" w:author="Private" w:date="2017-09-21T14:13:00Z"/>
          <w:del w:id="254" w:author="Sky123.Org" w:date="2017-09-23T20:33:00Z"/>
          <w:rFonts w:cs="Arial"/>
        </w:rPr>
        <w:pPrChange w:id="255" w:author="Sky123.Org" w:date="2017-09-23T20:39:00Z">
          <w:pPr>
            <w:spacing w:after="0"/>
            <w:jc w:val="both"/>
          </w:pPr>
        </w:pPrChange>
      </w:pPr>
    </w:p>
    <w:p w14:paraId="367E5B5B" w14:textId="1C492098" w:rsidR="00017B9D" w:rsidRPr="00595723" w:rsidRDefault="000C6879" w:rsidP="00953A18">
      <w:pPr>
        <w:pStyle w:val="ac"/>
        <w:jc w:val="both"/>
        <w:rPr>
          <w:ins w:id="256" w:author="Private" w:date="2017-09-21T14:13:00Z"/>
          <w:rFonts w:cs="Arial"/>
        </w:rPr>
        <w:pPrChange w:id="257" w:author="Sky123.Org" w:date="2017-09-23T20:49:00Z">
          <w:pPr>
            <w:spacing w:after="0"/>
            <w:jc w:val="both"/>
          </w:pPr>
        </w:pPrChange>
      </w:pPr>
      <w:del w:id="258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在法国洞穴救援</w:t>
      </w:r>
      <w:ins w:id="259" w:author="Sky123.Org" w:date="2017-09-23T20:33:00Z">
        <w:r w:rsidR="00536D40">
          <w:rPr>
            <w:rFonts w:hint="eastAsia"/>
          </w:rPr>
          <w:t>会</w:t>
        </w:r>
      </w:ins>
      <w:r w:rsidRPr="00C023E1">
        <w:rPr>
          <w:rFonts w:hint="eastAsia"/>
        </w:rPr>
        <w:t>（</w:t>
      </w:r>
      <w:proofErr w:type="spellStart"/>
      <w:r w:rsidRPr="00C023E1">
        <w:t>Spéléo</w:t>
      </w:r>
      <w:proofErr w:type="spellEnd"/>
      <w:r w:rsidRPr="00C023E1">
        <w:t xml:space="preserve"> </w:t>
      </w:r>
      <w:proofErr w:type="spellStart"/>
      <w:r w:rsidRPr="00C023E1">
        <w:t>Sécours</w:t>
      </w:r>
      <w:proofErr w:type="spellEnd"/>
      <w:r w:rsidRPr="00C023E1">
        <w:t xml:space="preserve"> </w:t>
      </w:r>
      <w:proofErr w:type="spellStart"/>
      <w:r w:rsidRPr="00C023E1">
        <w:t>Francais</w:t>
      </w:r>
      <w:proofErr w:type="spellEnd"/>
      <w:r w:rsidRPr="00C023E1">
        <w:rPr>
          <w:rFonts w:hint="eastAsia"/>
        </w:rPr>
        <w:t>）的主持下，他们开始从顶上疯狂地挖掘拓宽一条已知的，可能通往艾瑞克被困处的狭窄通道。他们也在周边洞穴中不断寻找可能与</w:t>
      </w:r>
      <w:r w:rsidRPr="00C023E1">
        <w:t xml:space="preserve"> Dragonniere</w:t>
      </w:r>
      <w:r w:rsidRPr="00C023E1">
        <w:rPr>
          <w:rFonts w:hint="eastAsia"/>
        </w:rPr>
        <w:t>相连的通道。同时，从瑞士赶来的潜水救援队再次进入因滑坡而能见度极低的洞穴，查看具体的滑坡情况。据说，水下溶洞中的滑坡是非常罕见的，通常发生在潜水员试图挤过极狭窄通道的时候，</w:t>
      </w:r>
      <w:r w:rsidRPr="00C023E1">
        <w:t>Parker Turner</w:t>
      </w:r>
      <w:r w:rsidRPr="00C023E1">
        <w:rPr>
          <w:rFonts w:hint="eastAsia"/>
        </w:rPr>
        <w:t>在佛罗里达的</w:t>
      </w:r>
      <w:r w:rsidRPr="00C023E1">
        <w:t>Indiana Springs</w:t>
      </w:r>
      <w:r w:rsidRPr="00C023E1">
        <w:rPr>
          <w:rFonts w:hint="eastAsia"/>
        </w:rPr>
        <w:t>就因此而丧生。</w:t>
      </w:r>
    </w:p>
    <w:p w14:paraId="2883733F" w14:textId="2BE958E6" w:rsidR="00017B9D" w:rsidRPr="00595723" w:rsidDel="00BD5FEC" w:rsidRDefault="00017B9D" w:rsidP="00BD5FEC">
      <w:pPr>
        <w:pStyle w:val="ac"/>
        <w:ind w:firstLine="440"/>
        <w:jc w:val="both"/>
        <w:rPr>
          <w:ins w:id="260" w:author="Private" w:date="2017-09-21T14:13:00Z"/>
          <w:del w:id="261" w:author="Sky123.Org" w:date="2017-09-23T20:34:00Z"/>
          <w:rFonts w:cs="Arial"/>
        </w:rPr>
        <w:pPrChange w:id="262" w:author="Sky123.Org" w:date="2017-09-23T20:39:00Z">
          <w:pPr>
            <w:spacing w:after="0"/>
            <w:jc w:val="both"/>
          </w:pPr>
        </w:pPrChange>
      </w:pPr>
    </w:p>
    <w:p w14:paraId="55E912C6" w14:textId="77777777" w:rsidR="00017B9D" w:rsidRPr="00595723" w:rsidRDefault="000C6879" w:rsidP="00953A18">
      <w:pPr>
        <w:pStyle w:val="ac"/>
        <w:jc w:val="both"/>
        <w:rPr>
          <w:ins w:id="263" w:author="Private" w:date="2017-09-21T14:13:00Z"/>
          <w:rFonts w:cs="Arial"/>
        </w:rPr>
        <w:pPrChange w:id="264" w:author="Sky123.Org" w:date="2017-09-23T20:49:00Z">
          <w:pPr>
            <w:spacing w:after="0"/>
            <w:jc w:val="both"/>
          </w:pPr>
        </w:pPrChange>
      </w:pPr>
      <w:del w:id="265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瑞士潜水员在滑坡附近发现了一处狭窄而不稳定的垂直通道，但不敢贸然进入。</w:t>
      </w:r>
    </w:p>
    <w:p w14:paraId="69821C6E" w14:textId="17A339C1" w:rsidR="00017B9D" w:rsidRPr="00595723" w:rsidDel="00BD5FEC" w:rsidRDefault="00017B9D" w:rsidP="00BD5FEC">
      <w:pPr>
        <w:pStyle w:val="ac"/>
        <w:ind w:firstLine="440"/>
        <w:jc w:val="both"/>
        <w:rPr>
          <w:ins w:id="266" w:author="Private" w:date="2017-09-21T14:13:00Z"/>
          <w:del w:id="267" w:author="Sky123.Org" w:date="2017-09-23T20:34:00Z"/>
          <w:rFonts w:cs="Arial"/>
        </w:rPr>
        <w:pPrChange w:id="268" w:author="Sky123.Org" w:date="2017-09-23T20:39:00Z">
          <w:pPr>
            <w:spacing w:after="0"/>
            <w:jc w:val="both"/>
          </w:pPr>
        </w:pPrChange>
      </w:pPr>
    </w:p>
    <w:p w14:paraId="3F899462" w14:textId="77777777" w:rsidR="00017B9D" w:rsidRPr="00595723" w:rsidRDefault="000C6879" w:rsidP="00953A18">
      <w:pPr>
        <w:pStyle w:val="ac"/>
        <w:jc w:val="both"/>
        <w:rPr>
          <w:ins w:id="269" w:author="Private" w:date="2017-09-21T14:13:00Z"/>
          <w:rFonts w:cs="Arial"/>
        </w:rPr>
        <w:pPrChange w:id="270" w:author="Sky123.Org" w:date="2017-09-23T20:49:00Z">
          <w:pPr>
            <w:spacing w:after="0"/>
            <w:jc w:val="both"/>
          </w:pPr>
        </w:pPrChange>
      </w:pPr>
      <w:del w:id="271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t>10</w:t>
      </w:r>
      <w:r w:rsidRPr="00C023E1">
        <w:rPr>
          <w:rFonts w:hint="eastAsia"/>
        </w:rPr>
        <w:t>月</w:t>
      </w:r>
      <w:r w:rsidRPr="00C023E1">
        <w:t>9</w:t>
      </w:r>
      <w:r w:rsidRPr="00C023E1">
        <w:rPr>
          <w:rFonts w:hint="eastAsia"/>
        </w:rPr>
        <w:t>日，他们发现在那只推进器附近，又出现了一只气瓶。这表明：艾瑞克还活着，他告诉人们，我在这里，救我出去。</w:t>
      </w:r>
    </w:p>
    <w:p w14:paraId="1C0E4713" w14:textId="68BA1FE6" w:rsidR="00017B9D" w:rsidRPr="00595723" w:rsidDel="00BD5FEC" w:rsidRDefault="00017B9D" w:rsidP="00BD5FEC">
      <w:pPr>
        <w:pStyle w:val="ac"/>
        <w:ind w:firstLine="440"/>
        <w:jc w:val="both"/>
        <w:rPr>
          <w:ins w:id="272" w:author="Private" w:date="2017-09-21T14:13:00Z"/>
          <w:del w:id="273" w:author="Sky123.Org" w:date="2017-09-23T20:34:00Z"/>
          <w:rFonts w:cs="Arial"/>
        </w:rPr>
        <w:pPrChange w:id="274" w:author="Sky123.Org" w:date="2017-09-23T20:39:00Z">
          <w:pPr>
            <w:spacing w:after="0"/>
            <w:jc w:val="both"/>
          </w:pPr>
        </w:pPrChange>
      </w:pPr>
    </w:p>
    <w:p w14:paraId="6AC964B7" w14:textId="77777777" w:rsidR="00017B9D" w:rsidRPr="00595723" w:rsidRDefault="000C6879" w:rsidP="00953A18">
      <w:pPr>
        <w:pStyle w:val="ac"/>
        <w:jc w:val="both"/>
        <w:rPr>
          <w:ins w:id="275" w:author="Private" w:date="2017-09-21T14:13:00Z"/>
          <w:rFonts w:cs="Arial"/>
        </w:rPr>
        <w:pPrChange w:id="276" w:author="Sky123.Org" w:date="2017-09-23T20:49:00Z">
          <w:pPr>
            <w:spacing w:after="0"/>
            <w:jc w:val="both"/>
          </w:pPr>
        </w:pPrChange>
      </w:pPr>
      <w:del w:id="277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t>10</w:t>
      </w:r>
      <w:r w:rsidRPr="00C023E1">
        <w:rPr>
          <w:rFonts w:hint="eastAsia"/>
        </w:rPr>
        <w:t>月</w:t>
      </w:r>
      <w:r w:rsidRPr="00C023E1">
        <w:t>10</w:t>
      </w:r>
      <w:r w:rsidRPr="00C023E1">
        <w:rPr>
          <w:rFonts w:hint="eastAsia"/>
        </w:rPr>
        <w:t>日，潜水救援队将一个装着食物和通信仪器的盒子从</w:t>
      </w:r>
      <w:proofErr w:type="gramStart"/>
      <w:r w:rsidRPr="00C023E1">
        <w:rPr>
          <w:rFonts w:hint="eastAsia"/>
        </w:rPr>
        <w:t>滑坡处塞过去</w:t>
      </w:r>
      <w:proofErr w:type="gramEnd"/>
      <w:r w:rsidRPr="00C023E1">
        <w:rPr>
          <w:rFonts w:hint="eastAsia"/>
        </w:rPr>
        <w:t>，怀抱着一线希望艾瑞克会再次回来取，虽然上一次回到</w:t>
      </w:r>
      <w:r w:rsidRPr="00C023E1">
        <w:t>780</w:t>
      </w:r>
      <w:r w:rsidRPr="00C023E1">
        <w:rPr>
          <w:rFonts w:hint="eastAsia"/>
        </w:rPr>
        <w:t>米处可能已经消耗了他的大量资源。</w:t>
      </w:r>
    </w:p>
    <w:p w14:paraId="4B299EE4" w14:textId="5BBA64AB" w:rsidR="00017B9D" w:rsidRPr="00595723" w:rsidDel="00BD5FEC" w:rsidRDefault="00017B9D" w:rsidP="00BD5FEC">
      <w:pPr>
        <w:pStyle w:val="ac"/>
        <w:ind w:firstLine="440"/>
        <w:jc w:val="both"/>
        <w:rPr>
          <w:ins w:id="278" w:author="Private" w:date="2017-09-21T14:13:00Z"/>
          <w:del w:id="279" w:author="Sky123.Org" w:date="2017-09-23T20:35:00Z"/>
          <w:rFonts w:cs="Arial"/>
        </w:rPr>
        <w:pPrChange w:id="280" w:author="Sky123.Org" w:date="2017-09-23T20:39:00Z">
          <w:pPr>
            <w:spacing w:after="0"/>
            <w:jc w:val="both"/>
          </w:pPr>
        </w:pPrChange>
      </w:pPr>
    </w:p>
    <w:p w14:paraId="16C16593" w14:textId="77777777" w:rsidR="00017B9D" w:rsidRPr="00595723" w:rsidRDefault="000C6879" w:rsidP="00953A18">
      <w:pPr>
        <w:pStyle w:val="ac"/>
        <w:jc w:val="both"/>
        <w:rPr>
          <w:ins w:id="281" w:author="Private" w:date="2017-09-21T14:13:00Z"/>
          <w:rFonts w:cs="Arial"/>
        </w:rPr>
        <w:pPrChange w:id="282" w:author="Sky123.Org" w:date="2017-09-23T20:49:00Z">
          <w:pPr>
            <w:spacing w:after="0"/>
            <w:jc w:val="both"/>
          </w:pPr>
        </w:pPrChange>
      </w:pPr>
      <w:del w:id="283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这期间的进展一直在法国洞穴救援的主页上发布，也有好心人给翻译成英文，贴到英国的洞潜论坛里。短短几天内，这个帖子的点击迅速突破两万次。据说，每一个去法国洞潜的人，都用过艾瑞克画的洞穴地图。</w:t>
      </w:r>
    </w:p>
    <w:p w14:paraId="14627C97" w14:textId="0B75BFAD" w:rsidR="00017B9D" w:rsidRPr="00595723" w:rsidDel="00BD5FEC" w:rsidRDefault="00017B9D" w:rsidP="00BD5FEC">
      <w:pPr>
        <w:pStyle w:val="ac"/>
        <w:ind w:firstLine="440"/>
        <w:jc w:val="both"/>
        <w:rPr>
          <w:ins w:id="284" w:author="Private" w:date="2017-09-21T14:13:00Z"/>
          <w:del w:id="285" w:author="Sky123.Org" w:date="2017-09-23T20:35:00Z"/>
          <w:rFonts w:cs="Arial"/>
        </w:rPr>
        <w:pPrChange w:id="286" w:author="Sky123.Org" w:date="2017-09-23T20:39:00Z">
          <w:pPr>
            <w:spacing w:after="0"/>
            <w:jc w:val="both"/>
          </w:pPr>
        </w:pPrChange>
      </w:pPr>
    </w:p>
    <w:p w14:paraId="21526B93" w14:textId="77777777" w:rsidR="00017B9D" w:rsidRPr="00595723" w:rsidRDefault="000C6879" w:rsidP="00953A18">
      <w:pPr>
        <w:pStyle w:val="ac"/>
        <w:jc w:val="both"/>
        <w:rPr>
          <w:ins w:id="287" w:author="Private" w:date="2017-09-21T14:13:00Z"/>
          <w:rFonts w:cs="Arial"/>
        </w:rPr>
        <w:pPrChange w:id="288" w:author="Sky123.Org" w:date="2017-09-23T20:49:00Z">
          <w:pPr>
            <w:spacing w:after="0"/>
            <w:jc w:val="both"/>
          </w:pPr>
        </w:pPrChange>
      </w:pPr>
      <w:del w:id="289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t>10</w:t>
      </w:r>
      <w:r w:rsidRPr="00C023E1">
        <w:rPr>
          <w:rFonts w:hint="eastAsia"/>
        </w:rPr>
        <w:t>月</w:t>
      </w:r>
      <w:r w:rsidRPr="00C023E1">
        <w:t>11</w:t>
      </w:r>
      <w:r w:rsidRPr="00C023E1">
        <w:rPr>
          <w:rFonts w:hint="eastAsia"/>
        </w:rPr>
        <w:t>日，两名英国救援潜水员（</w:t>
      </w:r>
      <w:r w:rsidRPr="00C023E1">
        <w:t>Rick Stanton and John Volanthen</w:t>
      </w:r>
      <w:r w:rsidRPr="00C023E1">
        <w:rPr>
          <w:rFonts w:hint="eastAsia"/>
        </w:rPr>
        <w:t>）再次到达</w:t>
      </w:r>
      <w:r w:rsidRPr="00C023E1">
        <w:t>780</w:t>
      </w:r>
      <w:r w:rsidRPr="00C023E1">
        <w:rPr>
          <w:rFonts w:hint="eastAsia"/>
        </w:rPr>
        <w:t>米处，虽然还是不能通过滑坡处，但看见了对面</w:t>
      </w:r>
      <w:r w:rsidRPr="00C023E1">
        <w:t>——</w:t>
      </w:r>
      <w:r w:rsidRPr="00C023E1">
        <w:rPr>
          <w:rFonts w:hint="eastAsia"/>
        </w:rPr>
        <w:t>艾瑞克的尸身漂浮在水中。</w:t>
      </w:r>
    </w:p>
    <w:p w14:paraId="71F59B26" w14:textId="540DFBC8" w:rsidR="00017B9D" w:rsidRPr="00595723" w:rsidDel="00BD5FEC" w:rsidRDefault="00017B9D" w:rsidP="00BD5FEC">
      <w:pPr>
        <w:pStyle w:val="ac"/>
        <w:ind w:firstLine="440"/>
        <w:jc w:val="both"/>
        <w:rPr>
          <w:ins w:id="290" w:author="Private" w:date="2017-09-21T14:13:00Z"/>
          <w:del w:id="291" w:author="Sky123.Org" w:date="2017-09-23T20:36:00Z"/>
          <w:rFonts w:cs="Arial"/>
        </w:rPr>
        <w:pPrChange w:id="292" w:author="Sky123.Org" w:date="2017-09-23T20:39:00Z">
          <w:pPr>
            <w:spacing w:after="0"/>
            <w:jc w:val="both"/>
          </w:pPr>
        </w:pPrChange>
      </w:pPr>
    </w:p>
    <w:p w14:paraId="764DFC35" w14:textId="77777777" w:rsidR="00017B9D" w:rsidRPr="00595723" w:rsidRDefault="000C6879" w:rsidP="00953A18">
      <w:pPr>
        <w:pStyle w:val="ac"/>
        <w:jc w:val="both"/>
        <w:rPr>
          <w:ins w:id="293" w:author="Private" w:date="2017-09-21T14:13:00Z"/>
          <w:rFonts w:cs="Arial"/>
        </w:rPr>
        <w:pPrChange w:id="294" w:author="Sky123.Org" w:date="2017-09-23T20:49:00Z">
          <w:pPr>
            <w:spacing w:after="0"/>
            <w:jc w:val="both"/>
          </w:pPr>
        </w:pPrChange>
      </w:pPr>
      <w:del w:id="295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rPr>
          <w:rFonts w:hint="eastAsia"/>
        </w:rPr>
        <w:t>他们只能带回艾瑞克的潜水电脑。根据电脑数据分析，艾瑞克到达了</w:t>
      </w:r>
      <w:r w:rsidRPr="00C023E1">
        <w:t>1040</w:t>
      </w:r>
      <w:r w:rsidRPr="00C023E1">
        <w:rPr>
          <w:rFonts w:hint="eastAsia"/>
        </w:rPr>
        <w:t>米，随后或是通道上升至水面变成干洞（在法国类似洞穴中常见），或是艾瑞克上升至一处气室。之后艾瑞克折返，遇见滑坡，在那里苦寻两小时，无法出洞，于下潜后</w:t>
      </w:r>
      <w:r w:rsidRPr="00C023E1">
        <w:t>5</w:t>
      </w:r>
      <w:r w:rsidRPr="00C023E1">
        <w:rPr>
          <w:rFonts w:hint="eastAsia"/>
        </w:rPr>
        <w:t>小时</w:t>
      </w:r>
      <w:r w:rsidRPr="00C023E1">
        <w:t>20</w:t>
      </w:r>
      <w:r w:rsidRPr="00C023E1">
        <w:rPr>
          <w:rFonts w:hint="eastAsia"/>
        </w:rPr>
        <w:t>分钟死亡。根据英国潜水员的报告，他的尸身上没有遭遇滑坡受伤的迹象，</w:t>
      </w:r>
      <w:r w:rsidRPr="00C023E1">
        <w:t xml:space="preserve"> </w:t>
      </w:r>
      <w:r w:rsidRPr="00C023E1">
        <w:rPr>
          <w:rFonts w:hint="eastAsia"/>
        </w:rPr>
        <w:t>应死于窒息。</w:t>
      </w:r>
    </w:p>
    <w:p w14:paraId="28D183C0" w14:textId="2F4F6E4F" w:rsidR="00017B9D" w:rsidRPr="00595723" w:rsidDel="00BD5FEC" w:rsidRDefault="00017B9D" w:rsidP="00BD5FEC">
      <w:pPr>
        <w:pStyle w:val="ac"/>
        <w:ind w:firstLine="440"/>
        <w:jc w:val="both"/>
        <w:rPr>
          <w:ins w:id="296" w:author="Private" w:date="2017-09-21T14:13:00Z"/>
          <w:del w:id="297" w:author="Sky123.Org" w:date="2017-09-23T20:36:00Z"/>
          <w:rFonts w:cs="Arial"/>
        </w:rPr>
        <w:pPrChange w:id="298" w:author="Sky123.Org" w:date="2017-09-23T20:39:00Z">
          <w:pPr>
            <w:spacing w:after="0"/>
            <w:jc w:val="both"/>
          </w:pPr>
        </w:pPrChange>
      </w:pPr>
    </w:p>
    <w:p w14:paraId="4BAC9AE8" w14:textId="75F305B7" w:rsidR="000C6879" w:rsidRPr="00C023E1" w:rsidRDefault="000C6879" w:rsidP="00BD5FEC">
      <w:pPr>
        <w:pStyle w:val="ac"/>
        <w:jc w:val="both"/>
        <w:pPrChange w:id="299" w:author="Sky123.Org" w:date="2017-09-23T20:39:00Z">
          <w:pPr>
            <w:spacing w:after="0"/>
            <w:jc w:val="both"/>
          </w:pPr>
        </w:pPrChange>
      </w:pPr>
      <w:del w:id="300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  <w:r w:rsidRPr="00C023E1">
        <w:t>10</w:t>
      </w:r>
      <w:r w:rsidRPr="00C023E1">
        <w:rPr>
          <w:rFonts w:hint="eastAsia"/>
        </w:rPr>
        <w:t>月</w:t>
      </w:r>
      <w:r w:rsidRPr="00C023E1">
        <w:t>12</w:t>
      </w:r>
      <w:r w:rsidRPr="00C023E1">
        <w:rPr>
          <w:rFonts w:hint="eastAsia"/>
        </w:rPr>
        <w:t>日，鉴于其危险性，法国政府决定放弃对艾瑞克遗体的打捞。艾瑞克遗孀也发表声明，不希望其他人冒生命危险去打捞艾瑞克遗体。潜水通过滑坡处也已经不可能了，但法国洞穴救援队的志愿者们决定继续自费进行开掘，全世界的洞穴潜水员们纷纷捐款资助。</w:t>
      </w:r>
      <w:del w:id="301" w:author="Private" w:date="2017-09-21T14:13:00Z"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  <w:r w:rsidRPr="00D10417">
          <w:rPr>
            <w:rFonts w:cs="Arial"/>
            <w:color w:val="333333"/>
            <w:sz w:val="21"/>
            <w:szCs w:val="21"/>
          </w:rPr>
          <w:br/>
        </w:r>
      </w:del>
    </w:p>
    <w:p w14:paraId="08B83864" w14:textId="77777777" w:rsidR="00017B9D" w:rsidRPr="00595723" w:rsidRDefault="00017B9D" w:rsidP="00BD5FEC">
      <w:pPr>
        <w:pStyle w:val="ac"/>
        <w:ind w:firstLine="440"/>
        <w:jc w:val="both"/>
        <w:rPr>
          <w:rFonts w:cs="Arial"/>
        </w:rPr>
        <w:pPrChange w:id="302" w:author="Sky123.Org" w:date="2017-09-23T20:39:00Z">
          <w:pPr>
            <w:spacing w:after="0"/>
            <w:jc w:val="both"/>
          </w:pPr>
        </w:pPrChange>
      </w:pPr>
      <w:r w:rsidRPr="00595723">
        <w:rPr>
          <w:rFonts w:cs="Arial"/>
        </w:rPr>
        <w:t>10</w:t>
      </w:r>
      <w:r w:rsidRPr="00595723">
        <w:rPr>
          <w:rFonts w:cs="Arial"/>
        </w:rPr>
        <w:t>月</w:t>
      </w:r>
      <w:r w:rsidRPr="00595723">
        <w:rPr>
          <w:rFonts w:cs="Arial"/>
        </w:rPr>
        <w:t>23</w:t>
      </w:r>
      <w:r w:rsidRPr="00595723">
        <w:rPr>
          <w:rFonts w:cs="Arial"/>
        </w:rPr>
        <w:t>日，在之前政府行动时已经开掘到的</w:t>
      </w:r>
      <w:r w:rsidRPr="00595723">
        <w:rPr>
          <w:rFonts w:cs="Arial"/>
        </w:rPr>
        <w:t>78</w:t>
      </w:r>
      <w:r w:rsidRPr="00595723">
        <w:rPr>
          <w:rFonts w:cs="Arial"/>
        </w:rPr>
        <w:t>米深洞基础上，志愿者们继续向下挖掘。</w:t>
      </w:r>
    </w:p>
    <w:p w14:paraId="3307D1CF" w14:textId="77777777" w:rsidR="00017B9D" w:rsidRPr="00595723" w:rsidRDefault="00017B9D" w:rsidP="00BD5FEC">
      <w:pPr>
        <w:pStyle w:val="ac"/>
        <w:ind w:firstLine="440"/>
        <w:jc w:val="both"/>
        <w:rPr>
          <w:rFonts w:cs="Arial"/>
        </w:rPr>
        <w:pPrChange w:id="303" w:author="Sky123.Org" w:date="2017-09-23T20:39:00Z">
          <w:pPr>
            <w:spacing w:after="0"/>
            <w:jc w:val="both"/>
          </w:pPr>
        </w:pPrChange>
      </w:pPr>
      <w:r w:rsidRPr="00595723">
        <w:rPr>
          <w:rFonts w:cs="Arial"/>
        </w:rPr>
        <w:t>这其间的种种波折与辛苦，加上恶劣天气的影响，导致挖掘行动反反复复，进展缓慢。但是他们依旧坚持了</w:t>
      </w:r>
      <w:r w:rsidRPr="00595723">
        <w:rPr>
          <w:rFonts w:cs="Arial"/>
        </w:rPr>
        <w:t>70</w:t>
      </w:r>
      <w:r w:rsidRPr="00595723">
        <w:rPr>
          <w:rFonts w:cs="Arial"/>
        </w:rPr>
        <w:t>多天，却仍然只能到达</w:t>
      </w:r>
      <w:r w:rsidRPr="00595723">
        <w:rPr>
          <w:rFonts w:cs="Arial"/>
        </w:rPr>
        <w:t>150</w:t>
      </w:r>
      <w:r w:rsidRPr="00595723">
        <w:rPr>
          <w:rFonts w:cs="Arial"/>
        </w:rPr>
        <w:t>米深度，距离艾瑞克探索过的干洞或气室部分尚余</w:t>
      </w:r>
      <w:r w:rsidRPr="00595723">
        <w:rPr>
          <w:rFonts w:cs="Arial"/>
        </w:rPr>
        <w:t>250</w:t>
      </w:r>
      <w:r w:rsidRPr="00595723">
        <w:rPr>
          <w:rFonts w:cs="Arial"/>
        </w:rPr>
        <w:t>米。</w:t>
      </w:r>
    </w:p>
    <w:p w14:paraId="4223D1D5" w14:textId="77777777" w:rsidR="00017B9D" w:rsidRPr="00595723" w:rsidRDefault="00017B9D" w:rsidP="00BD5FEC">
      <w:pPr>
        <w:pStyle w:val="ac"/>
        <w:ind w:firstLine="440"/>
        <w:jc w:val="both"/>
        <w:rPr>
          <w:rFonts w:cs="Arial"/>
        </w:rPr>
        <w:pPrChange w:id="304" w:author="Sky123.Org" w:date="2017-09-23T20:39:00Z">
          <w:pPr>
            <w:spacing w:after="0"/>
            <w:jc w:val="both"/>
          </w:pPr>
        </w:pPrChange>
      </w:pPr>
      <w:r w:rsidRPr="00595723">
        <w:rPr>
          <w:rFonts w:cs="Arial"/>
        </w:rPr>
        <w:lastRenderedPageBreak/>
        <w:t>2011</w:t>
      </w:r>
      <w:r w:rsidRPr="00595723">
        <w:rPr>
          <w:rFonts w:cs="Arial"/>
        </w:rPr>
        <w:t>年</w:t>
      </w:r>
      <w:r w:rsidRPr="00595723">
        <w:rPr>
          <w:rFonts w:cs="Arial"/>
        </w:rPr>
        <w:t>1</w:t>
      </w:r>
      <w:r w:rsidRPr="00595723">
        <w:rPr>
          <w:rFonts w:cs="Arial"/>
        </w:rPr>
        <w:t>月</w:t>
      </w:r>
      <w:r w:rsidRPr="00595723">
        <w:rPr>
          <w:rFonts w:cs="Arial"/>
        </w:rPr>
        <w:t>7</w:t>
      </w:r>
      <w:r w:rsidRPr="00595723">
        <w:rPr>
          <w:rFonts w:cs="Arial"/>
        </w:rPr>
        <w:t>日，法国洞穴救援队终于决定放弃已经毫无希望的挖掘行动。艾瑞克将长眠于洞中。</w:t>
      </w:r>
    </w:p>
    <w:p w14:paraId="732D979E" w14:textId="77777777" w:rsidR="00276B0B" w:rsidRDefault="00276B0B" w:rsidP="00D10417">
      <w:pPr>
        <w:spacing w:after="0"/>
        <w:jc w:val="both"/>
        <w:rPr>
          <w:ins w:id="305" w:author="Sky123.Org" w:date="2017-09-23T20:26:00Z"/>
          <w:rFonts w:ascii="Arial" w:hAnsi="Arial" w:cs="Arial" w:hint="eastAsia"/>
        </w:rPr>
      </w:pPr>
    </w:p>
    <w:p w14:paraId="4A98ABFA" w14:textId="054EE166" w:rsidR="000C6879" w:rsidRPr="00BD5FEC" w:rsidRDefault="00017B9D" w:rsidP="00BD5FEC">
      <w:pPr>
        <w:pStyle w:val="2"/>
        <w:numPr>
          <w:ilvl w:val="0"/>
          <w:numId w:val="3"/>
        </w:numPr>
        <w:jc w:val="center"/>
        <w:rPr>
          <w:b/>
          <w:color w:val="auto"/>
          <w:rPrChange w:id="306" w:author="Sky123.Org" w:date="2017-09-23T20:39:00Z">
            <w:rPr>
              <w:rFonts w:ascii="Arial" w:hAnsi="Arial" w:cs="Arial"/>
            </w:rPr>
          </w:rPrChange>
        </w:rPr>
        <w:pPrChange w:id="307" w:author="Sky123.Org" w:date="2017-09-23T20:39:00Z">
          <w:pPr>
            <w:spacing w:after="0"/>
            <w:jc w:val="both"/>
          </w:pPr>
        </w:pPrChange>
      </w:pPr>
      <w:ins w:id="308" w:author="Private" w:date="2017-09-21T14:13:00Z">
        <w:del w:id="309" w:author="Sky123.Org" w:date="2017-09-23T20:39:00Z">
          <w:r w:rsidRPr="00BD5FEC" w:rsidDel="00BD5FEC">
            <w:rPr>
              <w:b/>
              <w:color w:val="auto"/>
              <w:rPrChange w:id="310" w:author="Sky123.Org" w:date="2017-09-23T20:39:00Z">
                <w:rPr>
                  <w:rFonts w:ascii="Arial" w:hAnsi="Arial" w:cs="Arial"/>
                </w:rPr>
              </w:rPrChange>
            </w:rPr>
            <w:delText xml:space="preserve">**** </w:delText>
          </w:r>
        </w:del>
      </w:ins>
      <w:del w:id="311" w:author="Sky123.Org" w:date="2017-09-23T20:39:00Z">
        <w:r w:rsidR="00D10417" w:rsidRPr="00BD5FEC" w:rsidDel="00BD5FEC">
          <w:rPr>
            <w:b/>
            <w:color w:val="auto"/>
            <w:rPrChange w:id="312" w:author="Sky123.Org" w:date="2017-09-23T20:39:00Z">
              <w:rPr>
                <w:rFonts w:ascii="Arial" w:hAnsi="Arial" w:cs="Arial"/>
              </w:rPr>
            </w:rPrChange>
          </w:rPr>
          <w:delText>***</w:delText>
        </w:r>
        <w:commentRangeStart w:id="313"/>
        <w:r w:rsidR="000C6879" w:rsidRPr="00BD5FEC" w:rsidDel="00BD5FEC">
          <w:rPr>
            <w:b/>
            <w:color w:val="auto"/>
            <w:rPrChange w:id="314" w:author="Sky123.Org" w:date="2017-09-23T20:39:00Z">
              <w:rPr>
                <w:rFonts w:ascii="Arial" w:hAnsi="Arial" w:cs="Arial"/>
              </w:rPr>
            </w:rPrChange>
          </w:rPr>
          <w:delText>6.</w:delText>
        </w:r>
      </w:del>
      <w:r w:rsidR="000C6879" w:rsidRPr="00BD5FEC">
        <w:rPr>
          <w:b/>
          <w:color w:val="auto"/>
          <w:rPrChange w:id="315" w:author="Sky123.Org" w:date="2017-09-23T20:39:00Z">
            <w:rPr>
              <w:rFonts w:ascii="Arial" w:hAnsi="Arial" w:cs="Arial"/>
            </w:rPr>
          </w:rPrChange>
        </w:rPr>
        <w:t>你是来找死人的吗</w:t>
      </w:r>
      <w:commentRangeEnd w:id="313"/>
      <w:ins w:id="316" w:author="Private" w:date="2017-09-21T14:13:00Z">
        <w:del w:id="317" w:author="Sky123.Org" w:date="2017-09-23T20:40:00Z">
          <w:r w:rsidRPr="00BD5FEC" w:rsidDel="00BD5FEC">
            <w:rPr>
              <w:b/>
              <w:color w:val="auto"/>
              <w:rPrChange w:id="318" w:author="Sky123.Org" w:date="2017-09-23T20:39:00Z">
                <w:rPr>
                  <w:rFonts w:ascii="Arial" w:hAnsi="Arial" w:cs="Arial"/>
                </w:rPr>
              </w:rPrChange>
            </w:rPr>
            <w:delText xml:space="preserve"> ****</w:delText>
          </w:r>
        </w:del>
      </w:ins>
      <w:del w:id="319" w:author="Private" w:date="2017-09-21T14:13:00Z">
        <w:r w:rsidR="000C6879" w:rsidRPr="00BD5FEC">
          <w:rPr>
            <w:b/>
            <w:color w:val="auto"/>
            <w:rPrChange w:id="320" w:author="Sky123.Org" w:date="2017-09-23T20:39:00Z">
              <w:rPr>
                <w:rStyle w:val="a5"/>
                <w:rFonts w:ascii="Arial" w:hAnsi="Arial" w:cs="Arial"/>
              </w:rPr>
            </w:rPrChange>
          </w:rPr>
          <w:commentReference w:id="313"/>
        </w:r>
        <w:r w:rsidR="00D10417" w:rsidRPr="00BD5FEC">
          <w:rPr>
            <w:rFonts w:hint="eastAsia"/>
            <w:b/>
            <w:color w:val="auto"/>
            <w:rPrChange w:id="321" w:author="Sky123.Org" w:date="2017-09-23T20:39:00Z">
              <w:rPr>
                <w:rFonts w:ascii="Arial" w:hAnsi="Arial" w:cs="Arial" w:hint="eastAsia"/>
              </w:rPr>
            </w:rPrChange>
          </w:rPr>
          <w:delText>***</w:delText>
        </w:r>
      </w:del>
    </w:p>
    <w:p w14:paraId="5E0A767A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52700C4C" w14:textId="77777777" w:rsidR="000C6879" w:rsidRPr="00D10417" w:rsidRDefault="000C6879" w:rsidP="0071552B">
      <w:pPr>
        <w:pStyle w:val="ac"/>
        <w:ind w:firstLine="440"/>
        <w:jc w:val="both"/>
        <w:pPrChange w:id="322" w:author="Sky123.Org" w:date="2017-09-23T20:46:00Z">
          <w:pPr>
            <w:spacing w:after="0"/>
            <w:jc w:val="both"/>
          </w:pPr>
        </w:pPrChange>
      </w:pPr>
      <w:r w:rsidRPr="00D10417">
        <w:t>2002</w:t>
      </w:r>
      <w:r w:rsidRPr="00D10417">
        <w:t>年</w:t>
      </w:r>
      <w:r w:rsidRPr="00D10417">
        <w:t>6</w:t>
      </w:r>
      <w:r w:rsidRPr="00D10417">
        <w:t>月</w:t>
      </w:r>
      <w:r w:rsidRPr="00D10417">
        <w:t>15</w:t>
      </w:r>
      <w:r w:rsidRPr="00D10417">
        <w:t>日，美国佛罗里达州，</w:t>
      </w:r>
      <w:r w:rsidRPr="00D10417">
        <w:t>Bat Colon Cave</w:t>
      </w:r>
      <w:r w:rsidRPr="00D10417">
        <w:t>。</w:t>
      </w:r>
    </w:p>
    <w:p w14:paraId="2F94A19E" w14:textId="25EAD5D4" w:rsidR="000C6879" w:rsidRPr="00D10417" w:rsidDel="00BD5FEC" w:rsidRDefault="000C6879" w:rsidP="0071552B">
      <w:pPr>
        <w:pStyle w:val="ac"/>
        <w:ind w:firstLine="440"/>
        <w:jc w:val="both"/>
        <w:rPr>
          <w:del w:id="323" w:author="Sky123.Org" w:date="2017-09-23T20:41:00Z"/>
        </w:rPr>
        <w:pPrChange w:id="324" w:author="Sky123.Org" w:date="2017-09-23T20:46:00Z">
          <w:pPr>
            <w:spacing w:after="0"/>
            <w:jc w:val="both"/>
          </w:pPr>
        </w:pPrChange>
      </w:pPr>
    </w:p>
    <w:p w14:paraId="7408F45A" w14:textId="4F5F032C" w:rsidR="000C6879" w:rsidRPr="00D10417" w:rsidRDefault="000C6879" w:rsidP="0071552B">
      <w:pPr>
        <w:pStyle w:val="ac"/>
        <w:ind w:firstLine="440"/>
        <w:jc w:val="both"/>
        <w:pPrChange w:id="325" w:author="Sky123.Org" w:date="2017-09-23T20:46:00Z">
          <w:pPr>
            <w:spacing w:after="0"/>
            <w:jc w:val="both"/>
          </w:pPr>
        </w:pPrChange>
      </w:pPr>
      <w:r w:rsidRPr="00D10417">
        <w:t>这是</w:t>
      </w:r>
      <w:r w:rsidRPr="00D10417">
        <w:t>Chipola</w:t>
      </w:r>
      <w:r w:rsidRPr="00D10417">
        <w:t>河边的一个水下洞穴，全长不过</w:t>
      </w:r>
      <w:r w:rsidRPr="00D10417">
        <w:t>300</w:t>
      </w:r>
      <w:r w:rsidRPr="00D10417">
        <w:t>英尺，有两条岔道。本来它有个更正经的名字，但是洞穴潜水员都管它叫</w:t>
      </w:r>
      <w:r w:rsidRPr="00D10417">
        <w:t>“</w:t>
      </w:r>
      <w:r w:rsidRPr="00D10417">
        <w:t>蝙蝠</w:t>
      </w:r>
      <w:ins w:id="326" w:author="Sky123.Org" w:date="2017-09-23T20:41:00Z">
        <w:r w:rsidR="00BD5FEC">
          <w:rPr>
            <w:rFonts w:hint="eastAsia"/>
          </w:rPr>
          <w:t>的</w:t>
        </w:r>
      </w:ins>
      <w:r w:rsidRPr="00D10417">
        <w:t>直肠</w:t>
      </w:r>
      <w:r w:rsidRPr="00D10417">
        <w:t>”</w:t>
      </w:r>
      <w:r w:rsidRPr="00D10417">
        <w:t>，因为洞内堆满了蝙蝠的排泄物，水里漂着不少蝙蝠的尸体。在</w:t>
      </w:r>
      <w:r w:rsidRPr="00D10417">
        <w:t>2007</w:t>
      </w:r>
      <w:r w:rsidRPr="00D10417">
        <w:t>年之前，附近的一家工厂还将污水通过这里排放到河中，用</w:t>
      </w:r>
      <w:r w:rsidRPr="00D10417">
        <w:t>IUCRR</w:t>
      </w:r>
      <w:r w:rsidRPr="00D10417">
        <w:t>救援人员斯科特（</w:t>
      </w:r>
      <w:r w:rsidRPr="00D10417">
        <w:t xml:space="preserve">Scott </w:t>
      </w:r>
      <w:proofErr w:type="spellStart"/>
      <w:r w:rsidRPr="00D10417">
        <w:t>Hunsucker</w:t>
      </w:r>
      <w:proofErr w:type="spellEnd"/>
      <w:r w:rsidRPr="00D10417">
        <w:t>）的话来说，这</w:t>
      </w:r>
      <w:ins w:id="327" w:author="Sky123.Org" w:date="2017-09-23T20:41:00Z">
        <w:r w:rsidR="00BD5FEC">
          <w:rPr>
            <w:rFonts w:hint="eastAsia"/>
          </w:rPr>
          <w:t>里</w:t>
        </w:r>
      </w:ins>
      <w:r w:rsidRPr="00D10417">
        <w:t>实在不是很好的潜水地点。</w:t>
      </w:r>
    </w:p>
    <w:p w14:paraId="16930540" w14:textId="0F96764F" w:rsidR="000C6879" w:rsidRPr="00BD5FEC" w:rsidDel="00BD5FEC" w:rsidRDefault="000C6879" w:rsidP="0071552B">
      <w:pPr>
        <w:pStyle w:val="ac"/>
        <w:ind w:firstLine="440"/>
        <w:jc w:val="both"/>
        <w:rPr>
          <w:del w:id="328" w:author="Sky123.Org" w:date="2017-09-23T20:41:00Z"/>
        </w:rPr>
        <w:pPrChange w:id="329" w:author="Sky123.Org" w:date="2017-09-23T20:46:00Z">
          <w:pPr>
            <w:spacing w:after="0"/>
            <w:jc w:val="both"/>
          </w:pPr>
        </w:pPrChange>
      </w:pPr>
    </w:p>
    <w:p w14:paraId="213D391A" w14:textId="1EB9E917" w:rsidR="000C6879" w:rsidRPr="00D10417" w:rsidRDefault="000C6879" w:rsidP="0071552B">
      <w:pPr>
        <w:pStyle w:val="ac"/>
        <w:ind w:firstLine="440"/>
        <w:jc w:val="both"/>
        <w:pPrChange w:id="330" w:author="Sky123.Org" w:date="2017-09-23T20:46:00Z">
          <w:pPr>
            <w:spacing w:after="0"/>
            <w:jc w:val="both"/>
          </w:pPr>
        </w:pPrChange>
      </w:pPr>
      <w:r w:rsidRPr="00D10417">
        <w:t>这次一起进入洞穴的四位潜水员是来自佛罗里达州</w:t>
      </w:r>
      <w:proofErr w:type="spellStart"/>
      <w:r w:rsidRPr="00D10417">
        <w:t>Escatawpa</w:t>
      </w:r>
      <w:proofErr w:type="spellEnd"/>
      <w:r w:rsidRPr="00D10417">
        <w:t>的</w:t>
      </w:r>
      <w:r w:rsidRPr="00D10417">
        <w:t xml:space="preserve">Mark Orr, Scottie Dickerson </w:t>
      </w:r>
      <w:del w:id="331" w:author="Sky123.Org" w:date="2017-09-23T20:42:00Z">
        <w:r w:rsidRPr="00D10417" w:rsidDel="00BD5FEC">
          <w:delText xml:space="preserve">and </w:delText>
        </w:r>
      </w:del>
      <w:ins w:id="332" w:author="Sky123.Org" w:date="2017-09-23T20:42:00Z">
        <w:r w:rsidR="00BD5FEC">
          <w:rPr>
            <w:rFonts w:hint="eastAsia"/>
          </w:rPr>
          <w:t>,</w:t>
        </w:r>
        <w:r w:rsidR="00BD5FEC" w:rsidRPr="00D10417">
          <w:t xml:space="preserve"> </w:t>
        </w:r>
      </w:ins>
      <w:r w:rsidRPr="00D10417">
        <w:t>William Donald</w:t>
      </w:r>
      <w:r w:rsidRPr="00D10417">
        <w:t>以及来自阿拉巴马州</w:t>
      </w:r>
      <w:r w:rsidRPr="00D10417">
        <w:t>Theodore</w:t>
      </w:r>
      <w:r w:rsidRPr="00D10417">
        <w:t>的</w:t>
      </w:r>
      <w:r w:rsidRPr="00D10417">
        <w:t>Paul Covington</w:t>
      </w:r>
      <w:r w:rsidRPr="00D10417">
        <w:t>。四个人都是开放水域潜水员，其中两位在前一年</w:t>
      </w:r>
      <w:r w:rsidRPr="00D10417">
        <w:t>9</w:t>
      </w:r>
      <w:r w:rsidRPr="00D10417">
        <w:t>月刚拿到</w:t>
      </w:r>
      <w:r w:rsidRPr="00D10417">
        <w:t>NAUI</w:t>
      </w:r>
      <w:r w:rsidRPr="00D10417">
        <w:t>开放水域潜水证书，但此前已有六年的潜水经验</w:t>
      </w:r>
      <w:r w:rsidRPr="00D10417">
        <w:t>——</w:t>
      </w:r>
      <w:r w:rsidRPr="00D10417">
        <w:t>全是洞</w:t>
      </w:r>
      <w:proofErr w:type="gramStart"/>
      <w:r w:rsidRPr="00D10417">
        <w:t>潜</w:t>
      </w:r>
      <w:proofErr w:type="gramEnd"/>
      <w:r w:rsidRPr="00D10417">
        <w:t>。据说他们属于一个奇怪的组织，热衷于进行各种与死神打招呼的活动。</w:t>
      </w:r>
    </w:p>
    <w:p w14:paraId="44C44D8C" w14:textId="117181E4" w:rsidR="000C6879" w:rsidRPr="00D10417" w:rsidDel="00BD5FEC" w:rsidRDefault="000C6879" w:rsidP="0071552B">
      <w:pPr>
        <w:pStyle w:val="ac"/>
        <w:ind w:firstLine="440"/>
        <w:jc w:val="both"/>
        <w:rPr>
          <w:del w:id="333" w:author="Sky123.Org" w:date="2017-09-23T20:42:00Z"/>
        </w:rPr>
        <w:pPrChange w:id="334" w:author="Sky123.Org" w:date="2017-09-23T20:46:00Z">
          <w:pPr>
            <w:spacing w:after="0"/>
            <w:jc w:val="both"/>
          </w:pPr>
        </w:pPrChange>
      </w:pPr>
    </w:p>
    <w:p w14:paraId="39DFC90E" w14:textId="77777777" w:rsidR="000C6879" w:rsidRPr="00D10417" w:rsidRDefault="000C6879" w:rsidP="0071552B">
      <w:pPr>
        <w:pStyle w:val="ac"/>
        <w:ind w:firstLine="440"/>
        <w:jc w:val="both"/>
        <w:pPrChange w:id="335" w:author="Sky123.Org" w:date="2017-09-23T20:46:00Z">
          <w:pPr>
            <w:spacing w:after="0"/>
            <w:jc w:val="both"/>
          </w:pPr>
        </w:pPrChange>
      </w:pPr>
      <w:r w:rsidRPr="00D10417">
        <w:t>他们不会布线，却有自己的标记方式：在洞口留下一只灯，然后一路将荧光棒插入淤泥中。</w:t>
      </w:r>
    </w:p>
    <w:p w14:paraId="5930E5B7" w14:textId="1F339325" w:rsidR="000C6879" w:rsidRPr="00D10417" w:rsidDel="00BD5FEC" w:rsidRDefault="000C6879" w:rsidP="0071552B">
      <w:pPr>
        <w:pStyle w:val="ac"/>
        <w:ind w:firstLine="440"/>
        <w:jc w:val="both"/>
        <w:rPr>
          <w:del w:id="336" w:author="Sky123.Org" w:date="2017-09-23T20:43:00Z"/>
        </w:rPr>
        <w:pPrChange w:id="337" w:author="Sky123.Org" w:date="2017-09-23T20:46:00Z">
          <w:pPr>
            <w:spacing w:after="0"/>
            <w:jc w:val="both"/>
          </w:pPr>
        </w:pPrChange>
      </w:pPr>
    </w:p>
    <w:p w14:paraId="43E99032" w14:textId="77777777" w:rsidR="000C6879" w:rsidRPr="00D10417" w:rsidRDefault="000C6879" w:rsidP="0071552B">
      <w:pPr>
        <w:pStyle w:val="ac"/>
        <w:ind w:firstLine="440"/>
        <w:jc w:val="both"/>
        <w:pPrChange w:id="338" w:author="Sky123.Org" w:date="2017-09-23T20:46:00Z">
          <w:pPr>
            <w:spacing w:after="0"/>
            <w:jc w:val="both"/>
          </w:pPr>
        </w:pPrChange>
      </w:pPr>
      <w:r w:rsidRPr="00D10417">
        <w:t>然而，不论有多少根荧光棒，一旦洞内的淤泥被搅起，能见度完全丧失，他们仍然什么都看不见。马克（</w:t>
      </w:r>
      <w:r w:rsidRPr="00D10417">
        <w:t>Mark Orr</w:t>
      </w:r>
      <w:r w:rsidRPr="00D10417">
        <w:t>）</w:t>
      </w:r>
      <w:proofErr w:type="gramStart"/>
      <w:r w:rsidRPr="00D10417">
        <w:t>的潜伴们</w:t>
      </w:r>
      <w:proofErr w:type="gramEnd"/>
      <w:r w:rsidRPr="00D10417">
        <w:t>幸运地找到了洞穴潜水员们布好的永久引导绳，沿着绳子游到尽头，却发现自己走反了方向。幸好洞穴的全长不过</w:t>
      </w:r>
      <w:r w:rsidRPr="00D10417">
        <w:t>300</w:t>
      </w:r>
      <w:r w:rsidRPr="00D10417">
        <w:t>英尺，他们沿着绳子原路折返，很快回到了洞口。</w:t>
      </w:r>
    </w:p>
    <w:p w14:paraId="724DAB86" w14:textId="03383D49" w:rsidR="000C6879" w:rsidRPr="00D10417" w:rsidDel="00BD5FEC" w:rsidRDefault="000C6879" w:rsidP="0071552B">
      <w:pPr>
        <w:pStyle w:val="ac"/>
        <w:ind w:firstLine="440"/>
        <w:jc w:val="both"/>
        <w:rPr>
          <w:del w:id="339" w:author="Sky123.Org" w:date="2017-09-23T20:43:00Z"/>
        </w:rPr>
        <w:pPrChange w:id="340" w:author="Sky123.Org" w:date="2017-09-23T20:46:00Z">
          <w:pPr>
            <w:spacing w:after="0"/>
            <w:jc w:val="both"/>
          </w:pPr>
        </w:pPrChange>
      </w:pPr>
    </w:p>
    <w:p w14:paraId="28BA19F5" w14:textId="77777777" w:rsidR="000C6879" w:rsidRPr="00D10417" w:rsidRDefault="000C6879" w:rsidP="0071552B">
      <w:pPr>
        <w:pStyle w:val="ac"/>
        <w:ind w:firstLine="440"/>
        <w:jc w:val="both"/>
        <w:pPrChange w:id="341" w:author="Sky123.Org" w:date="2017-09-23T20:46:00Z">
          <w:pPr>
            <w:spacing w:after="0"/>
            <w:jc w:val="both"/>
          </w:pPr>
        </w:pPrChange>
      </w:pPr>
      <w:r w:rsidRPr="00D10417">
        <w:t>马克就没这么幸运，他不知道绳子在哪里。好在他记得之前路过一个较大的气室，于是回头寻找，在气瓶仅余</w:t>
      </w:r>
      <w:r w:rsidRPr="00D10417">
        <w:t>170psi</w:t>
      </w:r>
      <w:r w:rsidRPr="00D10417">
        <w:t>（约为</w:t>
      </w:r>
      <w:r w:rsidRPr="00D10417">
        <w:t>10bar+</w:t>
      </w:r>
      <w:r w:rsidRPr="00D10417">
        <w:t>）时，居然真的找到了气室。他爬上水面，坐在那里祈祷了一阵子，然后</w:t>
      </w:r>
      <w:r w:rsidRPr="00D10417">
        <w:t>……</w:t>
      </w:r>
      <w:r w:rsidRPr="00D10417">
        <w:t>他居然睡着了</w:t>
      </w:r>
      <w:r w:rsidRPr="00D10417">
        <w:t>……</w:t>
      </w:r>
    </w:p>
    <w:p w14:paraId="0682A399" w14:textId="2F95F342" w:rsidR="000C6879" w:rsidRPr="00D10417" w:rsidDel="0006030D" w:rsidRDefault="000C6879" w:rsidP="0071552B">
      <w:pPr>
        <w:pStyle w:val="ac"/>
        <w:ind w:firstLine="440"/>
        <w:jc w:val="both"/>
        <w:rPr>
          <w:del w:id="342" w:author="Sky123.Org" w:date="2017-09-23T20:44:00Z"/>
        </w:rPr>
        <w:pPrChange w:id="343" w:author="Sky123.Org" w:date="2017-09-23T20:46:00Z">
          <w:pPr>
            <w:spacing w:after="0"/>
            <w:jc w:val="both"/>
          </w:pPr>
        </w:pPrChange>
      </w:pPr>
    </w:p>
    <w:p w14:paraId="5CCAE505" w14:textId="4A374D74" w:rsidR="000C6879" w:rsidRPr="00D10417" w:rsidRDefault="000C6879" w:rsidP="0071552B">
      <w:pPr>
        <w:pStyle w:val="ac"/>
        <w:ind w:firstLine="440"/>
        <w:jc w:val="both"/>
        <w:pPrChange w:id="344" w:author="Sky123.Org" w:date="2017-09-23T20:46:00Z">
          <w:pPr>
            <w:spacing w:after="0"/>
            <w:jc w:val="both"/>
          </w:pPr>
        </w:pPrChange>
      </w:pPr>
      <w:r w:rsidRPr="00D10417">
        <w:t>6</w:t>
      </w:r>
      <w:r w:rsidRPr="00D10417">
        <w:t>小时后，</w:t>
      </w:r>
      <w:r w:rsidRPr="00D10417">
        <w:t>IUCRR</w:t>
      </w:r>
      <w:r w:rsidRPr="00D10417">
        <w:t>救援人员斯科特在马克面前浮出水面。马克睡眼朦胧地问：你是来找死人的吗？</w:t>
      </w:r>
      <w:ins w:id="345" w:author="Sky123.Org" w:date="2017-09-23T20:45:00Z">
        <w:r w:rsidR="0006030D">
          <w:rPr>
            <w:rStyle w:val="af3"/>
            <w:rFonts w:ascii="Arial" w:hAnsi="Arial" w:cs="Arial"/>
          </w:rPr>
          <w:footnoteReference w:id="1"/>
        </w:r>
      </w:ins>
      <w:del w:id="347" w:author="Sky123.Org" w:date="2017-09-23T20:46:00Z">
        <w:r w:rsidRPr="00D10417" w:rsidDel="0006030D">
          <w:delText>（</w:delText>
        </w:r>
      </w:del>
      <w:del w:id="348" w:author="Sky123.Org" w:date="2017-09-23T20:45:00Z">
        <w:r w:rsidRPr="00D10417" w:rsidDel="0006030D">
          <w:delText xml:space="preserve">Hey, you </w:delText>
        </w:r>
      </w:del>
      <w:ins w:id="349" w:author="Private" w:date="2017-09-21T14:13:00Z">
        <w:del w:id="350" w:author="Sky123.Org" w:date="2017-09-23T20:45:00Z">
          <w:r w:rsidR="00017B9D" w:rsidRPr="00595723" w:rsidDel="0006030D">
            <w:delText>lookin’</w:delText>
          </w:r>
        </w:del>
      </w:ins>
      <w:del w:id="351" w:author="Sky123.Org" w:date="2017-09-23T20:45:00Z">
        <w:r w:rsidRPr="00D10417" w:rsidDel="0006030D">
          <w:delText>lookin' for a dead man?</w:delText>
        </w:r>
      </w:del>
      <w:del w:id="352" w:author="Sky123.Org" w:date="2017-09-23T20:46:00Z">
        <w:r w:rsidRPr="00D10417" w:rsidDel="0006030D">
          <w:delText>）</w:delText>
        </w:r>
      </w:del>
    </w:p>
    <w:p w14:paraId="6EC0D2BF" w14:textId="32B9792A" w:rsidR="000C6879" w:rsidRPr="00D10417" w:rsidDel="0006030D" w:rsidRDefault="000C6879" w:rsidP="0071552B">
      <w:pPr>
        <w:pStyle w:val="ac"/>
        <w:ind w:firstLine="440"/>
        <w:jc w:val="both"/>
        <w:rPr>
          <w:del w:id="353" w:author="Sky123.Org" w:date="2017-09-23T20:44:00Z"/>
        </w:rPr>
        <w:pPrChange w:id="354" w:author="Sky123.Org" w:date="2017-09-23T20:46:00Z">
          <w:pPr>
            <w:spacing w:after="0"/>
            <w:jc w:val="both"/>
          </w:pPr>
        </w:pPrChange>
      </w:pPr>
    </w:p>
    <w:p w14:paraId="7661D2BC" w14:textId="77777777" w:rsidR="000C6879" w:rsidRPr="00D10417" w:rsidRDefault="000C6879" w:rsidP="0071552B">
      <w:pPr>
        <w:pStyle w:val="ac"/>
        <w:ind w:firstLine="440"/>
        <w:jc w:val="both"/>
        <w:pPrChange w:id="355" w:author="Sky123.Org" w:date="2017-09-23T20:46:00Z">
          <w:pPr>
            <w:spacing w:after="0"/>
            <w:jc w:val="both"/>
          </w:pPr>
        </w:pPrChange>
      </w:pPr>
      <w:r w:rsidRPr="00D10417">
        <w:t>几个月后，另一位洞穴潜水员</w:t>
      </w:r>
      <w:r w:rsidRPr="00D10417">
        <w:t>Bill Huth</w:t>
      </w:r>
      <w:r w:rsidRPr="00D10417">
        <w:t>在佛罗里达一个叫做</w:t>
      </w:r>
      <w:r w:rsidRPr="00D10417">
        <w:t>Vortex</w:t>
      </w:r>
      <w:r w:rsidRPr="00D10417">
        <w:t>的洞穴里又碰见了马克在拍摄录像。而且，他仍然没有接受任何洞潜训练。</w:t>
      </w:r>
    </w:p>
    <w:p w14:paraId="21DE5F20" w14:textId="112A6401" w:rsidR="000C6879" w:rsidRPr="00D10417" w:rsidDel="0006030D" w:rsidRDefault="000C6879" w:rsidP="0071552B">
      <w:pPr>
        <w:pStyle w:val="ac"/>
        <w:ind w:firstLine="440"/>
        <w:jc w:val="both"/>
        <w:rPr>
          <w:del w:id="356" w:author="Sky123.Org" w:date="2017-09-23T20:44:00Z"/>
        </w:rPr>
        <w:pPrChange w:id="357" w:author="Sky123.Org" w:date="2017-09-23T20:46:00Z">
          <w:pPr>
            <w:spacing w:after="0"/>
            <w:jc w:val="both"/>
          </w:pPr>
        </w:pPrChange>
      </w:pPr>
    </w:p>
    <w:p w14:paraId="6AF40698" w14:textId="741B2205" w:rsidR="000C6879" w:rsidRPr="00D10417" w:rsidRDefault="000C6879" w:rsidP="0071552B">
      <w:pPr>
        <w:pStyle w:val="ac"/>
        <w:ind w:firstLine="440"/>
        <w:jc w:val="both"/>
        <w:pPrChange w:id="358" w:author="Sky123.Org" w:date="2017-09-23T20:46:00Z">
          <w:pPr>
            <w:spacing w:after="0"/>
            <w:jc w:val="both"/>
          </w:pPr>
        </w:pPrChange>
      </w:pPr>
      <w:r w:rsidRPr="00D10417">
        <w:t>斯科特对此的回应是：自然选择的过程实在是太慢了</w:t>
      </w:r>
      <w:ins w:id="359" w:author="Sky123.Org" w:date="2017-09-23T20:45:00Z">
        <w:r w:rsidR="0006030D">
          <w:rPr>
            <w:rStyle w:val="af3"/>
            <w:rFonts w:ascii="Arial" w:hAnsi="Arial" w:cs="Arial"/>
          </w:rPr>
          <w:footnoteReference w:id="2"/>
        </w:r>
      </w:ins>
      <w:r w:rsidRPr="00D10417">
        <w:t>。</w:t>
      </w:r>
      <w:del w:id="361" w:author="Sky123.Org" w:date="2017-09-23T20:45:00Z">
        <w:r w:rsidRPr="00D10417" w:rsidDel="0006030D">
          <w:delText>（</w:delText>
        </w:r>
        <w:r w:rsidRPr="00D10417" w:rsidDel="0006030D">
          <w:delText>The only problem I have with Darwinian Selection is that it is too slow.</w:delText>
        </w:r>
      </w:del>
      <w:del w:id="362" w:author="Sky123.Org" w:date="2017-09-23T20:46:00Z">
        <w:r w:rsidRPr="00D10417" w:rsidDel="0006030D">
          <w:delText>）</w:delText>
        </w:r>
      </w:del>
    </w:p>
    <w:p w14:paraId="2EADE95C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0DE36E0" w14:textId="733E4B30" w:rsidR="000C6879" w:rsidRPr="00953A18" w:rsidRDefault="000C6879" w:rsidP="00953A18">
      <w:pPr>
        <w:pStyle w:val="2"/>
        <w:numPr>
          <w:ilvl w:val="0"/>
          <w:numId w:val="3"/>
        </w:numPr>
        <w:jc w:val="center"/>
        <w:rPr>
          <w:b/>
          <w:color w:val="auto"/>
          <w:rPrChange w:id="363" w:author="Sky123.Org" w:date="2017-09-23T20:47:00Z">
            <w:rPr>
              <w:rFonts w:ascii="Arial" w:hAnsi="Arial" w:cs="Arial"/>
            </w:rPr>
          </w:rPrChange>
        </w:rPr>
        <w:pPrChange w:id="364" w:author="Sky123.Org" w:date="2017-09-23T20:47:00Z">
          <w:pPr>
            <w:spacing w:after="0"/>
            <w:jc w:val="both"/>
          </w:pPr>
        </w:pPrChange>
      </w:pPr>
      <w:commentRangeStart w:id="365"/>
      <w:del w:id="366" w:author="Sky123.Org" w:date="2017-09-23T20:47:00Z">
        <w:r w:rsidRPr="00953A18" w:rsidDel="00953A18">
          <w:rPr>
            <w:b/>
            <w:color w:val="auto"/>
            <w:rPrChange w:id="367" w:author="Sky123.Org" w:date="2017-09-23T20:47:00Z">
              <w:rPr>
                <w:rFonts w:ascii="Arial" w:hAnsi="Arial" w:cs="Arial"/>
              </w:rPr>
            </w:rPrChange>
          </w:rPr>
          <w:delText>*** 7.</w:delText>
        </w:r>
      </w:del>
      <w:r w:rsidRPr="00953A18">
        <w:rPr>
          <w:b/>
          <w:color w:val="auto"/>
          <w:rPrChange w:id="368" w:author="Sky123.Org" w:date="2017-09-23T20:47:00Z">
            <w:rPr>
              <w:rFonts w:ascii="Arial" w:hAnsi="Arial" w:cs="Arial"/>
            </w:rPr>
          </w:rPrChange>
        </w:rPr>
        <w:t>还</w:t>
      </w:r>
      <w:proofErr w:type="gramStart"/>
      <w:r w:rsidRPr="00953A18">
        <w:rPr>
          <w:b/>
          <w:color w:val="auto"/>
          <w:rPrChange w:id="369" w:author="Sky123.Org" w:date="2017-09-23T20:47:00Z">
            <w:rPr>
              <w:rFonts w:ascii="Arial" w:hAnsi="Arial" w:cs="Arial"/>
            </w:rPr>
          </w:rPrChange>
        </w:rPr>
        <w:t>缺一句</w:t>
      </w:r>
      <w:proofErr w:type="gramEnd"/>
      <w:r w:rsidRPr="00953A18">
        <w:rPr>
          <w:b/>
          <w:color w:val="auto"/>
          <w:rPrChange w:id="370" w:author="Sky123.Org" w:date="2017-09-23T20:47:00Z">
            <w:rPr>
              <w:rFonts w:ascii="Arial" w:hAnsi="Arial" w:cs="Arial"/>
            </w:rPr>
          </w:rPrChange>
        </w:rPr>
        <w:t>“</w:t>
      </w:r>
      <w:r w:rsidRPr="00953A18">
        <w:rPr>
          <w:b/>
          <w:color w:val="auto"/>
          <w:rPrChange w:id="371" w:author="Sky123.Org" w:date="2017-09-23T20:47:00Z">
            <w:rPr>
              <w:rFonts w:ascii="Arial" w:hAnsi="Arial" w:cs="Arial"/>
            </w:rPr>
          </w:rPrChange>
        </w:rPr>
        <w:t>谢谢</w:t>
      </w:r>
      <w:r w:rsidRPr="00953A18">
        <w:rPr>
          <w:b/>
          <w:color w:val="auto"/>
          <w:rPrChange w:id="372" w:author="Sky123.Org" w:date="2017-09-23T20:47:00Z">
            <w:rPr>
              <w:rFonts w:ascii="Arial" w:hAnsi="Arial" w:cs="Arial"/>
            </w:rPr>
          </w:rPrChange>
        </w:rPr>
        <w:t xml:space="preserve">” </w:t>
      </w:r>
      <w:del w:id="373" w:author="Sky123.Org" w:date="2017-09-23T20:47:00Z">
        <w:r w:rsidRPr="00953A18" w:rsidDel="00953A18">
          <w:rPr>
            <w:b/>
            <w:color w:val="auto"/>
            <w:rPrChange w:id="374" w:author="Sky123.Org" w:date="2017-09-23T20:47:00Z">
              <w:rPr>
                <w:rFonts w:ascii="Arial" w:hAnsi="Arial" w:cs="Arial"/>
              </w:rPr>
            </w:rPrChange>
          </w:rPr>
          <w:delText>***</w:delText>
        </w:r>
      </w:del>
      <w:commentRangeEnd w:id="365"/>
      <w:r w:rsidRPr="00953A18">
        <w:rPr>
          <w:b/>
          <w:color w:val="auto"/>
          <w:rPrChange w:id="375" w:author="Sky123.Org" w:date="2017-09-23T20:47:00Z">
            <w:rPr>
              <w:rStyle w:val="a5"/>
              <w:rFonts w:ascii="Arial" w:hAnsi="Arial" w:cs="Arial"/>
            </w:rPr>
          </w:rPrChange>
        </w:rPr>
        <w:commentReference w:id="365"/>
      </w:r>
    </w:p>
    <w:p w14:paraId="47EC2204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48E1C9D8" w14:textId="77777777" w:rsidR="000C6879" w:rsidRPr="00D10417" w:rsidRDefault="000C6879" w:rsidP="00953A18">
      <w:pPr>
        <w:pStyle w:val="ac"/>
        <w:ind w:firstLine="440"/>
        <w:jc w:val="both"/>
        <w:pPrChange w:id="376" w:author="Sky123.Org" w:date="2017-09-23T20:48:00Z">
          <w:pPr>
            <w:spacing w:after="0"/>
            <w:jc w:val="both"/>
          </w:pPr>
        </w:pPrChange>
      </w:pPr>
      <w:r w:rsidRPr="00D10417">
        <w:t>大约</w:t>
      </w:r>
      <w:r w:rsidRPr="00D10417">
        <w:t>10</w:t>
      </w:r>
      <w:r w:rsidRPr="00D10417">
        <w:t>年前（具体时间不详），佛罗里达州</w:t>
      </w:r>
      <w:r w:rsidRPr="00D10417">
        <w:t>Cow Springs</w:t>
      </w:r>
      <w:r w:rsidRPr="00D10417">
        <w:t>洞穴。</w:t>
      </w:r>
    </w:p>
    <w:p w14:paraId="19094DDF" w14:textId="606FCCDD" w:rsidR="000C6879" w:rsidRPr="00D10417" w:rsidDel="00953A18" w:rsidRDefault="000C6879" w:rsidP="00953A18">
      <w:pPr>
        <w:pStyle w:val="ac"/>
        <w:ind w:firstLine="440"/>
        <w:jc w:val="both"/>
        <w:rPr>
          <w:del w:id="377" w:author="Sky123.Org" w:date="2017-09-23T20:47:00Z"/>
        </w:rPr>
        <w:pPrChange w:id="378" w:author="Sky123.Org" w:date="2017-09-23T20:48:00Z">
          <w:pPr>
            <w:spacing w:after="0"/>
            <w:jc w:val="both"/>
          </w:pPr>
        </w:pPrChange>
      </w:pPr>
    </w:p>
    <w:p w14:paraId="14FD14CB" w14:textId="77777777" w:rsidR="000C6879" w:rsidRPr="00D10417" w:rsidRDefault="000C6879" w:rsidP="00953A18">
      <w:pPr>
        <w:pStyle w:val="ac"/>
        <w:ind w:firstLine="440"/>
        <w:jc w:val="both"/>
        <w:pPrChange w:id="379" w:author="Sky123.Org" w:date="2017-09-23T20:48:00Z">
          <w:pPr>
            <w:spacing w:after="0"/>
            <w:jc w:val="both"/>
          </w:pPr>
        </w:pPrChange>
      </w:pPr>
      <w:r w:rsidRPr="00D10417">
        <w:t>一位洞穴潜水员将一处狭窄通道误认为出口，导致被困其中。他</w:t>
      </w:r>
      <w:proofErr w:type="gramStart"/>
      <w:r w:rsidRPr="00D10417">
        <w:t>的潜伴上岸</w:t>
      </w:r>
      <w:proofErr w:type="gramEnd"/>
      <w:r w:rsidRPr="00D10417">
        <w:t>后飞车到附近的</w:t>
      </w:r>
      <w:r w:rsidRPr="00D10417">
        <w:t>Cave Excursions</w:t>
      </w:r>
      <w:r w:rsidRPr="00D10417">
        <w:t>潜店，寻找可以使用侧挂的潜水员帮助救援。维恩（</w:t>
      </w:r>
      <w:r w:rsidRPr="00D10417">
        <w:t>Wayne Kinard</w:t>
      </w:r>
      <w:r w:rsidRPr="00D10417">
        <w:t>）跟随有泥沙浮起的路线往洞内搜寻，终于听见了被困潜水员的呼吸声。他</w:t>
      </w:r>
      <w:proofErr w:type="gramStart"/>
      <w:r w:rsidRPr="00D10417">
        <w:t>和之前</w:t>
      </w:r>
      <w:proofErr w:type="gramEnd"/>
      <w:r w:rsidRPr="00D10417">
        <w:t>提到的那位被困的女洞穴潜水员一样，在洞顶反复呼吸自己吐出的空气，以延长等待时间。</w:t>
      </w:r>
    </w:p>
    <w:p w14:paraId="4C136CBD" w14:textId="7EEF2032" w:rsidR="000C6879" w:rsidRPr="00D10417" w:rsidDel="00953A18" w:rsidRDefault="000C6879" w:rsidP="00953A18">
      <w:pPr>
        <w:pStyle w:val="ac"/>
        <w:ind w:firstLine="440"/>
        <w:jc w:val="both"/>
        <w:rPr>
          <w:del w:id="380" w:author="Sky123.Org" w:date="2017-09-23T20:48:00Z"/>
        </w:rPr>
        <w:pPrChange w:id="381" w:author="Sky123.Org" w:date="2017-09-23T20:48:00Z">
          <w:pPr>
            <w:spacing w:after="0"/>
            <w:jc w:val="both"/>
          </w:pPr>
        </w:pPrChange>
      </w:pPr>
    </w:p>
    <w:p w14:paraId="203F62F5" w14:textId="77777777" w:rsidR="000C6879" w:rsidRPr="00D10417" w:rsidRDefault="000C6879" w:rsidP="00953A18">
      <w:pPr>
        <w:pStyle w:val="ac"/>
        <w:ind w:firstLine="440"/>
        <w:jc w:val="both"/>
        <w:pPrChange w:id="382" w:author="Sky123.Org" w:date="2017-09-23T20:48:00Z">
          <w:pPr>
            <w:spacing w:after="0"/>
            <w:jc w:val="both"/>
          </w:pPr>
        </w:pPrChange>
      </w:pPr>
      <w:r w:rsidRPr="00D10417">
        <w:t>这是所有救援历史中资料最匮乏的一个故事。维恩曾经在几次会议上讲述过，但并没有人记录在网上，也没有任何的新闻报道。大家都记得的只有一件事：当那位被困的潜水员用维恩的备用二级头回到洞外后，他居然从头到尾连一句</w:t>
      </w:r>
      <w:r w:rsidRPr="00D10417">
        <w:t>“</w:t>
      </w:r>
      <w:r w:rsidRPr="00D10417">
        <w:t>谢谢</w:t>
      </w:r>
      <w:r w:rsidRPr="00D10417">
        <w:t>”</w:t>
      </w:r>
      <w:r w:rsidRPr="00D10417">
        <w:t>都没有说。</w:t>
      </w:r>
    </w:p>
    <w:p w14:paraId="3AC411BE" w14:textId="77777777" w:rsidR="000C6879" w:rsidRPr="00D10417" w:rsidRDefault="000C6879" w:rsidP="00D10417">
      <w:pPr>
        <w:spacing w:after="0"/>
        <w:jc w:val="both"/>
        <w:rPr>
          <w:rFonts w:ascii="Arial" w:hAnsi="Arial" w:cs="Arial"/>
        </w:rPr>
      </w:pPr>
    </w:p>
    <w:p w14:paraId="66E345B1" w14:textId="5753FECF" w:rsidR="00D10417" w:rsidRPr="00953A18" w:rsidRDefault="00017B9D" w:rsidP="00953A18">
      <w:pPr>
        <w:pStyle w:val="2"/>
        <w:numPr>
          <w:ilvl w:val="0"/>
          <w:numId w:val="3"/>
        </w:numPr>
        <w:jc w:val="center"/>
        <w:rPr>
          <w:b/>
          <w:color w:val="auto"/>
          <w:rPrChange w:id="383" w:author="Sky123.Org" w:date="2017-09-23T20:48:00Z">
            <w:rPr>
              <w:rFonts w:ascii="Arial" w:hAnsi="Arial" w:cs="Arial"/>
            </w:rPr>
          </w:rPrChange>
        </w:rPr>
        <w:pPrChange w:id="384" w:author="Sky123.Org" w:date="2017-09-23T20:48:00Z">
          <w:pPr>
            <w:spacing w:after="0"/>
            <w:jc w:val="both"/>
          </w:pPr>
        </w:pPrChange>
      </w:pPr>
      <w:ins w:id="385" w:author="Private" w:date="2017-09-21T14:13:00Z">
        <w:del w:id="386" w:author="Sky123.Org" w:date="2017-09-23T20:49:00Z">
          <w:r w:rsidRPr="00953A18" w:rsidDel="00953A18">
            <w:rPr>
              <w:b/>
              <w:color w:val="auto"/>
              <w:rPrChange w:id="387" w:author="Sky123.Org" w:date="2017-09-23T20:48:00Z">
                <w:rPr>
                  <w:rFonts w:ascii="Arial" w:hAnsi="Arial" w:cs="Arial"/>
                </w:rPr>
              </w:rPrChange>
            </w:rPr>
            <w:delText>***********</w:delText>
          </w:r>
        </w:del>
      </w:ins>
      <w:commentRangeStart w:id="388"/>
      <w:del w:id="389" w:author="Sky123.Org" w:date="2017-09-23T20:49:00Z">
        <w:r w:rsidR="000C6879" w:rsidRPr="00953A18" w:rsidDel="00953A18">
          <w:rPr>
            <w:b/>
            <w:color w:val="auto"/>
            <w:rPrChange w:id="390" w:author="Sky123.Org" w:date="2017-09-23T20:48:00Z">
              <w:rPr>
                <w:rFonts w:ascii="Arial" w:hAnsi="Arial" w:cs="Arial"/>
              </w:rPr>
            </w:rPrChange>
          </w:rPr>
          <w:delText xml:space="preserve">*** 8. </w:delText>
        </w:r>
      </w:del>
      <w:r w:rsidR="000C6879" w:rsidRPr="00953A18">
        <w:rPr>
          <w:b/>
          <w:color w:val="auto"/>
          <w:rPrChange w:id="391" w:author="Sky123.Org" w:date="2017-09-23T20:48:00Z">
            <w:rPr>
              <w:rFonts w:ascii="Arial" w:hAnsi="Arial" w:cs="Arial"/>
            </w:rPr>
          </w:rPrChange>
        </w:rPr>
        <w:t>请用侧挂！</w:t>
      </w:r>
      <w:ins w:id="392" w:author="Sky123.Org" w:date="2017-09-23T20:49:00Z">
        <w:r w:rsidR="00953A18" w:rsidRPr="00953A18" w:rsidDel="00953A18">
          <w:rPr>
            <w:b/>
            <w:color w:val="auto"/>
          </w:rPr>
          <w:t xml:space="preserve"> </w:t>
        </w:r>
      </w:ins>
      <w:ins w:id="393" w:author="Private" w:date="2017-09-21T14:13:00Z">
        <w:del w:id="394" w:author="Sky123.Org" w:date="2017-09-23T20:49:00Z">
          <w:r w:rsidRPr="00953A18" w:rsidDel="00953A18">
            <w:rPr>
              <w:b/>
              <w:color w:val="auto"/>
              <w:rPrChange w:id="395" w:author="Sky123.Org" w:date="2017-09-23T20:48:00Z">
                <w:rPr>
                  <w:rFonts w:ascii="Arial" w:hAnsi="Arial" w:cs="Arial"/>
                </w:rPr>
              </w:rPrChange>
            </w:rPr>
            <w:delText>*****************</w:delText>
          </w:r>
        </w:del>
      </w:ins>
      <w:del w:id="396" w:author="Private" w:date="2017-09-21T14:13:00Z">
        <w:r w:rsidR="000C6879" w:rsidRPr="00953A18">
          <w:rPr>
            <w:b/>
            <w:color w:val="auto"/>
            <w:rPrChange w:id="397" w:author="Sky123.Org" w:date="2017-09-23T20:48:00Z">
              <w:rPr>
                <w:rFonts w:ascii="Arial" w:hAnsi="Arial" w:cs="Arial"/>
              </w:rPr>
            </w:rPrChange>
          </w:rPr>
          <w:delText>***</w:delText>
        </w:r>
        <w:commentRangeEnd w:id="388"/>
        <w:r w:rsidR="000C6879" w:rsidRPr="00953A18">
          <w:rPr>
            <w:b/>
            <w:color w:val="auto"/>
            <w:rPrChange w:id="398" w:author="Sky123.Org" w:date="2017-09-23T20:48:00Z">
              <w:rPr>
                <w:rStyle w:val="a5"/>
                <w:rFonts w:ascii="Arial" w:hAnsi="Arial" w:cs="Arial"/>
              </w:rPr>
            </w:rPrChange>
          </w:rPr>
          <w:commentReference w:id="388"/>
        </w:r>
      </w:del>
    </w:p>
    <w:p w14:paraId="62DB53EE" w14:textId="77777777" w:rsidR="00D10417" w:rsidRDefault="00D10417" w:rsidP="00D10417">
      <w:pPr>
        <w:spacing w:after="0"/>
        <w:jc w:val="both"/>
        <w:rPr>
          <w:rFonts w:ascii="Arial" w:hAnsi="Arial" w:cs="Arial"/>
        </w:rPr>
      </w:pPr>
    </w:p>
    <w:p w14:paraId="5CA5DDE4" w14:textId="37F5917E" w:rsidR="000C6879" w:rsidRPr="00D10417" w:rsidRDefault="000C6879" w:rsidP="00561422">
      <w:pPr>
        <w:pStyle w:val="ac"/>
        <w:ind w:firstLine="440"/>
        <w:jc w:val="both"/>
        <w:pPrChange w:id="399" w:author="Sky123.Org" w:date="2017-09-23T21:13:00Z">
          <w:pPr>
            <w:spacing w:after="0"/>
            <w:jc w:val="both"/>
          </w:pPr>
        </w:pPrChange>
      </w:pPr>
      <w:r w:rsidRPr="00D10417">
        <w:t>2012</w:t>
      </w:r>
      <w:r w:rsidRPr="00D10417">
        <w:t>年</w:t>
      </w:r>
      <w:r w:rsidRPr="00D10417">
        <w:t>2</w:t>
      </w:r>
      <w:r w:rsidRPr="00D10417">
        <w:t>月</w:t>
      </w:r>
      <w:r w:rsidRPr="00D10417">
        <w:t>25</w:t>
      </w:r>
      <w:r w:rsidRPr="00D10417">
        <w:t>日，一个洞穴潜水教练带着两名学生，在佛罗里达州的</w:t>
      </w:r>
      <w:r w:rsidRPr="00D10417">
        <w:t>Jackson Blue</w:t>
      </w:r>
      <w:r w:rsidRPr="00D10417">
        <w:t>洞穴授课。这里据说是美国最美丽的洞穴之一，也有很多人认为难度不大，因此属于</w:t>
      </w:r>
      <w:r w:rsidRPr="00D10417">
        <w:t>“</w:t>
      </w:r>
      <w:r w:rsidRPr="00D10417">
        <w:t>观光型</w:t>
      </w:r>
      <w:r w:rsidRPr="00D10417">
        <w:t>”</w:t>
      </w:r>
      <w:r w:rsidRPr="00D10417">
        <w:t>洞穴。在主通道里至少有十几条布线，十分混乱，而且不少地方其实都有未经探索的裂隙。</w:t>
      </w:r>
    </w:p>
    <w:p w14:paraId="623E5C6D" w14:textId="22B983EB" w:rsidR="000C6879" w:rsidRPr="00D10417" w:rsidDel="00953A18" w:rsidRDefault="000C6879" w:rsidP="00561422">
      <w:pPr>
        <w:pStyle w:val="ac"/>
        <w:ind w:firstLine="440"/>
        <w:jc w:val="both"/>
        <w:rPr>
          <w:del w:id="400" w:author="Sky123.Org" w:date="2017-09-23T20:50:00Z"/>
        </w:rPr>
        <w:pPrChange w:id="401" w:author="Sky123.Org" w:date="2017-09-23T21:13:00Z">
          <w:pPr>
            <w:spacing w:after="0"/>
            <w:jc w:val="both"/>
          </w:pPr>
        </w:pPrChange>
      </w:pPr>
    </w:p>
    <w:p w14:paraId="0D6CB152" w14:textId="77777777" w:rsidR="000C6879" w:rsidRPr="00D10417" w:rsidRDefault="000C6879" w:rsidP="00561422">
      <w:pPr>
        <w:pStyle w:val="ac"/>
        <w:ind w:firstLine="440"/>
        <w:jc w:val="both"/>
        <w:pPrChange w:id="402" w:author="Sky123.Org" w:date="2017-09-23T21:13:00Z">
          <w:pPr>
            <w:spacing w:after="0"/>
            <w:jc w:val="both"/>
          </w:pPr>
        </w:pPrChange>
      </w:pPr>
      <w:r w:rsidRPr="00D10417">
        <w:t>接下来具体发生了什么事，我们并不清楚。</w:t>
      </w:r>
      <w:r w:rsidRPr="00D10417">
        <w:t>“</w:t>
      </w:r>
      <w:r w:rsidRPr="00D10417">
        <w:t>据说</w:t>
      </w:r>
      <w:r w:rsidRPr="00D10417">
        <w:t>”</w:t>
      </w:r>
      <w:r w:rsidRPr="00D10417">
        <w:t>，两个学生未经教练指示，自行进入了一处狭窄通道后被卡住，</w:t>
      </w:r>
      <w:commentRangeStart w:id="403"/>
      <w:r w:rsidRPr="00D10417">
        <w:t>教练不及提醒</w:t>
      </w:r>
      <w:commentRangeEnd w:id="403"/>
      <w:r w:rsidR="00953A18">
        <w:rPr>
          <w:rStyle w:val="a5"/>
        </w:rPr>
        <w:commentReference w:id="403"/>
      </w:r>
      <w:r w:rsidRPr="00D10417">
        <w:t>，又因为体形过大无法进入通道帮助他们。当然，在这种混乱的情况下一定会发生的一件事，就是有人搅起了泥沙，洞穴里顿时变成了零能见度。</w:t>
      </w:r>
    </w:p>
    <w:p w14:paraId="1DDB4399" w14:textId="224FA53A" w:rsidR="000C6879" w:rsidRPr="00D10417" w:rsidDel="00953A18" w:rsidRDefault="000C6879" w:rsidP="00561422">
      <w:pPr>
        <w:pStyle w:val="ac"/>
        <w:ind w:firstLine="440"/>
        <w:jc w:val="both"/>
        <w:rPr>
          <w:del w:id="404" w:author="Sky123.Org" w:date="2017-09-23T20:50:00Z"/>
        </w:rPr>
        <w:pPrChange w:id="405" w:author="Sky123.Org" w:date="2017-09-23T21:13:00Z">
          <w:pPr>
            <w:spacing w:after="0"/>
            <w:jc w:val="both"/>
          </w:pPr>
        </w:pPrChange>
      </w:pPr>
    </w:p>
    <w:p w14:paraId="7FBD0FE2" w14:textId="77777777" w:rsidR="000C6879" w:rsidRPr="00D10417" w:rsidRDefault="000C6879" w:rsidP="00561422">
      <w:pPr>
        <w:pStyle w:val="ac"/>
        <w:ind w:firstLine="440"/>
        <w:jc w:val="both"/>
        <w:pPrChange w:id="406" w:author="Sky123.Org" w:date="2017-09-23T21:13:00Z">
          <w:pPr>
            <w:spacing w:after="0"/>
            <w:jc w:val="both"/>
          </w:pPr>
        </w:pPrChange>
      </w:pPr>
      <w:r w:rsidRPr="00D10417">
        <w:t>我们比较清楚的部分，是这个教练很快浮出了水面，呼唤救援。人们拨打了</w:t>
      </w:r>
      <w:r w:rsidRPr="00D10417">
        <w:t>911</w:t>
      </w:r>
      <w:r w:rsidRPr="00D10417">
        <w:t>，据在场的人说，当地政府反应相当迅速，急救人员、车辆，甚至直升机都在陆续到达。</w:t>
      </w:r>
    </w:p>
    <w:p w14:paraId="13174000" w14:textId="069BBBC6" w:rsidR="000C6879" w:rsidRPr="00D10417" w:rsidDel="00953A18" w:rsidRDefault="000C6879" w:rsidP="00561422">
      <w:pPr>
        <w:pStyle w:val="ac"/>
        <w:ind w:firstLine="440"/>
        <w:jc w:val="both"/>
        <w:rPr>
          <w:del w:id="407" w:author="Sky123.Org" w:date="2017-09-23T20:50:00Z"/>
        </w:rPr>
        <w:pPrChange w:id="408" w:author="Sky123.Org" w:date="2017-09-23T21:13:00Z">
          <w:pPr>
            <w:spacing w:after="0"/>
            <w:jc w:val="both"/>
          </w:pPr>
        </w:pPrChange>
      </w:pPr>
    </w:p>
    <w:p w14:paraId="7DFEECE1" w14:textId="77777777" w:rsidR="000C6879" w:rsidRPr="00D10417" w:rsidRDefault="000C6879" w:rsidP="00561422">
      <w:pPr>
        <w:pStyle w:val="ac"/>
        <w:ind w:firstLine="440"/>
        <w:jc w:val="both"/>
        <w:pPrChange w:id="409" w:author="Sky123.Org" w:date="2017-09-23T21:13:00Z">
          <w:pPr>
            <w:spacing w:after="0"/>
            <w:jc w:val="both"/>
          </w:pPr>
        </w:pPrChange>
      </w:pPr>
      <w:r w:rsidRPr="00D10417">
        <w:t>但这位教练和旁观者一样，深知这些帮助对溺水死亡的洞穴潜水员来说只是徒劳。他之所以放弃救援浮上水面，并不是因为当地急救系统声誉良好，而是因为他知道，世界上最优秀的洞穴潜水员之一，对这个洞穴了若指掌，也曾在佛罗里达进行过多次洞穴打捞的艾德</w:t>
      </w:r>
      <w:r w:rsidRPr="00D10417">
        <w:t>•</w:t>
      </w:r>
      <w:r w:rsidRPr="00D10417">
        <w:t>索伦森（</w:t>
      </w:r>
      <w:r w:rsidRPr="00D10417">
        <w:t>Edd Sorenson</w:t>
      </w:r>
      <w:r w:rsidRPr="00D10417">
        <w:t>）正在这里教授课程。</w:t>
      </w:r>
    </w:p>
    <w:p w14:paraId="37D26C60" w14:textId="094DF4C0" w:rsidR="000C6879" w:rsidRPr="00D10417" w:rsidDel="00953A18" w:rsidRDefault="000C6879" w:rsidP="00561422">
      <w:pPr>
        <w:pStyle w:val="ac"/>
        <w:ind w:firstLine="440"/>
        <w:jc w:val="both"/>
        <w:rPr>
          <w:del w:id="410" w:author="Sky123.Org" w:date="2017-09-23T20:51:00Z"/>
        </w:rPr>
        <w:pPrChange w:id="411" w:author="Sky123.Org" w:date="2017-09-23T21:13:00Z">
          <w:pPr>
            <w:spacing w:after="0"/>
            <w:jc w:val="both"/>
          </w:pPr>
        </w:pPrChange>
      </w:pPr>
    </w:p>
    <w:p w14:paraId="1E946370" w14:textId="77777777" w:rsidR="000C6879" w:rsidRPr="00D10417" w:rsidRDefault="000C6879" w:rsidP="00561422">
      <w:pPr>
        <w:pStyle w:val="ac"/>
        <w:ind w:firstLine="440"/>
        <w:jc w:val="both"/>
        <w:pPrChange w:id="412" w:author="Sky123.Org" w:date="2017-09-23T21:13:00Z">
          <w:pPr>
            <w:spacing w:after="0"/>
            <w:jc w:val="both"/>
          </w:pPr>
        </w:pPrChange>
      </w:pPr>
      <w:r w:rsidRPr="00D10417">
        <w:t>艾德还在岸上。他在八分钟之内穿戴完毕，他的学生们帮着把装备运到岸边，周边的洞穴潜水员们都自觉让路。艾德来到那位教练描述的那条狭窄通道之中，摸黑寻找了十五分钟，却一无所获。</w:t>
      </w:r>
    </w:p>
    <w:p w14:paraId="3DB77AE2" w14:textId="3DF6C3B1" w:rsidR="000C6879" w:rsidRPr="00D10417" w:rsidDel="00953A18" w:rsidRDefault="000C6879" w:rsidP="00561422">
      <w:pPr>
        <w:pStyle w:val="ac"/>
        <w:ind w:firstLine="440"/>
        <w:jc w:val="both"/>
        <w:rPr>
          <w:del w:id="413" w:author="Sky123.Org" w:date="2017-09-23T20:51:00Z"/>
        </w:rPr>
        <w:pPrChange w:id="414" w:author="Sky123.Org" w:date="2017-09-23T21:13:00Z">
          <w:pPr>
            <w:spacing w:after="0"/>
            <w:jc w:val="both"/>
          </w:pPr>
        </w:pPrChange>
      </w:pPr>
    </w:p>
    <w:p w14:paraId="42F1F69C" w14:textId="77777777" w:rsidR="000C6879" w:rsidRPr="00D10417" w:rsidDel="00953A18" w:rsidRDefault="000C6879" w:rsidP="00561422">
      <w:pPr>
        <w:pStyle w:val="ac"/>
        <w:ind w:firstLine="440"/>
        <w:jc w:val="both"/>
        <w:rPr>
          <w:del w:id="415" w:author="Sky123.Org" w:date="2017-09-23T20:51:00Z"/>
        </w:rPr>
        <w:pPrChange w:id="416" w:author="Sky123.Org" w:date="2017-09-23T21:13:00Z">
          <w:pPr>
            <w:spacing w:after="0"/>
            <w:jc w:val="both"/>
          </w:pPr>
        </w:pPrChange>
      </w:pPr>
      <w:r w:rsidRPr="00D10417">
        <w:t>好在他终于听见了一点声音。潜水员都知道，在水下是分不清声音方向的，但是艾</w:t>
      </w:r>
      <w:proofErr w:type="gramStart"/>
      <w:r w:rsidRPr="00D10417">
        <w:t>德还是</w:t>
      </w:r>
      <w:proofErr w:type="gramEnd"/>
      <w:r w:rsidRPr="00D10417">
        <w:t>因此找到了一个已经惊慌失措的学生。大约是因为此处</w:t>
      </w:r>
      <w:proofErr w:type="gramStart"/>
      <w:r w:rsidRPr="00D10417">
        <w:t>离出口</w:t>
      </w:r>
      <w:proofErr w:type="gramEnd"/>
      <w:r w:rsidRPr="00D10417">
        <w:t>较远，艾德决定将这个学生带到洞穴里相对安全的地点，帮助他平静下来，告诉他在此等待，随后再前往寻找第二个学生。</w:t>
      </w:r>
    </w:p>
    <w:p w14:paraId="578E9596" w14:textId="77777777" w:rsidR="000C6879" w:rsidRPr="00D10417" w:rsidRDefault="000C6879" w:rsidP="00561422">
      <w:pPr>
        <w:pStyle w:val="ac"/>
        <w:ind w:firstLine="440"/>
        <w:jc w:val="both"/>
        <w:pPrChange w:id="417" w:author="Sky123.Org" w:date="2017-09-23T21:13:00Z">
          <w:pPr>
            <w:spacing w:after="0"/>
            <w:jc w:val="both"/>
          </w:pPr>
        </w:pPrChange>
      </w:pPr>
    </w:p>
    <w:p w14:paraId="140D904F" w14:textId="77777777" w:rsidR="000C6879" w:rsidRPr="00D10417" w:rsidRDefault="000C6879" w:rsidP="00561422">
      <w:pPr>
        <w:pStyle w:val="ac"/>
        <w:ind w:firstLine="440"/>
        <w:jc w:val="both"/>
        <w:pPrChange w:id="418" w:author="Sky123.Org" w:date="2017-09-23T21:13:00Z">
          <w:pPr>
            <w:spacing w:after="0"/>
            <w:jc w:val="both"/>
          </w:pPr>
        </w:pPrChange>
      </w:pPr>
      <w:r w:rsidRPr="00D10417">
        <w:t>最后，他居然真的将两个学生都安全带回了水面。（在半年后的八月，他又一次成功从洞中救出一个女孩，成为世界上唯一</w:t>
      </w:r>
      <w:proofErr w:type="gramStart"/>
      <w:r w:rsidRPr="00D10417">
        <w:t>一个</w:t>
      </w:r>
      <w:proofErr w:type="gramEnd"/>
      <w:r w:rsidRPr="00D10417">
        <w:t>曾经两次从洞中救出活人的潜水员，我们在前面已经讲过了。）</w:t>
      </w:r>
    </w:p>
    <w:p w14:paraId="6765E0FE" w14:textId="69EEAAB7" w:rsidR="000C6879" w:rsidRPr="00D10417" w:rsidDel="00E74E0F" w:rsidRDefault="000C6879" w:rsidP="00561422">
      <w:pPr>
        <w:pStyle w:val="ac"/>
        <w:ind w:firstLine="440"/>
        <w:jc w:val="both"/>
        <w:rPr>
          <w:del w:id="419" w:author="Sky123.Org" w:date="2017-09-23T21:02:00Z"/>
        </w:rPr>
        <w:pPrChange w:id="420" w:author="Sky123.Org" w:date="2017-09-23T21:13:00Z">
          <w:pPr>
            <w:spacing w:after="0"/>
            <w:jc w:val="both"/>
          </w:pPr>
        </w:pPrChange>
      </w:pPr>
    </w:p>
    <w:p w14:paraId="4A755640" w14:textId="77777777" w:rsidR="000C6879" w:rsidRPr="00D10417" w:rsidRDefault="000C6879" w:rsidP="00561422">
      <w:pPr>
        <w:pStyle w:val="ac"/>
        <w:ind w:firstLine="440"/>
        <w:jc w:val="both"/>
        <w:pPrChange w:id="421" w:author="Sky123.Org" w:date="2017-09-23T21:13:00Z">
          <w:pPr>
            <w:spacing w:after="0"/>
            <w:jc w:val="both"/>
          </w:pPr>
        </w:pPrChange>
      </w:pPr>
      <w:r w:rsidRPr="00D10417">
        <w:t>虽然当事人都毫发无损，但这次事故造成的影响甚至比一些死亡事故更严重，因为它不是发生在误入洞穴的开放水域潜水员身上，也不是发生在深入未知洞穴探险的时候。它是在一处人们了解较为全面的洞穴里，在有教练指导的洞穴潜水</w:t>
      </w:r>
      <w:proofErr w:type="gramStart"/>
      <w:r w:rsidRPr="00D10417">
        <w:t>课过程</w:t>
      </w:r>
      <w:proofErr w:type="gramEnd"/>
      <w:r w:rsidRPr="00D10417">
        <w:t>中发生的。</w:t>
      </w:r>
    </w:p>
    <w:p w14:paraId="127AB742" w14:textId="47EA4E50" w:rsidR="000C6879" w:rsidRPr="00D10417" w:rsidDel="00E74E0F" w:rsidRDefault="000C6879" w:rsidP="00561422">
      <w:pPr>
        <w:pStyle w:val="ac"/>
        <w:ind w:firstLine="440"/>
        <w:jc w:val="both"/>
        <w:rPr>
          <w:del w:id="422" w:author="Sky123.Org" w:date="2017-09-23T21:03:00Z"/>
        </w:rPr>
        <w:pPrChange w:id="423" w:author="Sky123.Org" w:date="2017-09-23T21:13:00Z">
          <w:pPr>
            <w:spacing w:after="0"/>
            <w:jc w:val="both"/>
          </w:pPr>
        </w:pPrChange>
      </w:pPr>
    </w:p>
    <w:p w14:paraId="08D528EF" w14:textId="77777777" w:rsidR="000C6879" w:rsidRPr="00D10417" w:rsidRDefault="000C6879" w:rsidP="00561422">
      <w:pPr>
        <w:pStyle w:val="ac"/>
        <w:ind w:firstLine="440"/>
        <w:jc w:val="both"/>
        <w:pPrChange w:id="424" w:author="Sky123.Org" w:date="2017-09-23T21:13:00Z">
          <w:pPr>
            <w:spacing w:after="0"/>
            <w:jc w:val="both"/>
          </w:pPr>
        </w:pPrChange>
      </w:pPr>
      <w:r w:rsidRPr="00D10417">
        <w:t>洞潜论坛里群情激愤，很多人表示教练犯这种错误是不可容忍的，要在一处洞穴授课，必须对之熟悉到</w:t>
      </w:r>
      <w:r w:rsidRPr="00D10417">
        <w:t>“</w:t>
      </w:r>
      <w:r w:rsidRPr="00D10417">
        <w:t>从任何一个位置倒着游都能游出来</w:t>
      </w:r>
      <w:r w:rsidRPr="00D10417">
        <w:t>”</w:t>
      </w:r>
      <w:r w:rsidRPr="00D10417">
        <w:t>的程度。也有一些人认为，学生在未经指示的情</w:t>
      </w:r>
      <w:r w:rsidRPr="00D10417">
        <w:lastRenderedPageBreak/>
        <w:t>况下任意进入未知通道，并不是教</w:t>
      </w:r>
      <w:bookmarkStart w:id="425" w:name="_GoBack"/>
      <w:bookmarkEnd w:id="425"/>
      <w:r w:rsidRPr="00D10417">
        <w:t>练的责任。反驳者认为，教练可以提前预防学生做出这样的举动。</w:t>
      </w:r>
      <w:r w:rsidRPr="00D10417">
        <w:t>“</w:t>
      </w:r>
      <w:r w:rsidRPr="00D10417">
        <w:t>据说</w:t>
      </w:r>
      <w:r w:rsidRPr="00D10417">
        <w:t>”</w:t>
      </w:r>
      <w:r w:rsidRPr="00D10417">
        <w:t>，那位潜水教练晚上和朋友喝酒时，承认自己管理不力，没有随时控制好学生的位置和行为，才会造成这样的事故，并表示以后一定要汲取教训。</w:t>
      </w:r>
    </w:p>
    <w:p w14:paraId="74901703" w14:textId="1C50B76E" w:rsidR="000C6879" w:rsidRPr="00D10417" w:rsidDel="00561422" w:rsidRDefault="000C6879" w:rsidP="00561422">
      <w:pPr>
        <w:pStyle w:val="ac"/>
        <w:ind w:firstLine="440"/>
        <w:jc w:val="both"/>
        <w:rPr>
          <w:del w:id="426" w:author="Sky123.Org" w:date="2017-09-23T21:12:00Z"/>
        </w:rPr>
        <w:pPrChange w:id="427" w:author="Sky123.Org" w:date="2017-09-23T21:13:00Z">
          <w:pPr>
            <w:spacing w:after="0"/>
            <w:jc w:val="both"/>
          </w:pPr>
        </w:pPrChange>
      </w:pPr>
    </w:p>
    <w:p w14:paraId="56CFC526" w14:textId="3D0322B1" w:rsidR="000C6879" w:rsidRPr="00D10417" w:rsidRDefault="000C6879" w:rsidP="00561422">
      <w:pPr>
        <w:pStyle w:val="ac"/>
        <w:ind w:firstLine="440"/>
        <w:jc w:val="both"/>
        <w:pPrChange w:id="428" w:author="Sky123.Org" w:date="2017-09-23T21:13:00Z">
          <w:pPr>
            <w:spacing w:after="0"/>
            <w:jc w:val="both"/>
          </w:pPr>
        </w:pPrChange>
      </w:pPr>
      <w:r w:rsidRPr="00D10417">
        <w:t>当然，具体到底是怎么一回事，当事人不出来声明，大家也都只能凭一些零星细节揣测。这也掀起了一番关于事故分析的讨论，有人悲愤地表示，自从</w:t>
      </w:r>
      <w:r w:rsidRPr="00D10417">
        <w:t>Sheck Exley</w:t>
      </w:r>
      <w:r w:rsidRPr="00D10417">
        <w:t>过世后，事故分析就不复存在，无非是因为各个洞</w:t>
      </w:r>
      <w:proofErr w:type="gramStart"/>
      <w:r w:rsidRPr="00D10417">
        <w:t>潜组织</w:t>
      </w:r>
      <w:proofErr w:type="gramEnd"/>
      <w:r w:rsidRPr="00D10417">
        <w:t>都出于种种原因隐瞒事实。又有人指出并非所有组织都如此，你们天天骂</w:t>
      </w:r>
      <w:r w:rsidRPr="00D10417">
        <w:t>WKPP</w:t>
      </w:r>
      <w:r w:rsidRPr="00D10417">
        <w:t>不要脸关闭了</w:t>
      </w:r>
      <w:r w:rsidRPr="00D10417">
        <w:t xml:space="preserve">Wakulla </w:t>
      </w:r>
      <w:del w:id="429" w:author="Sky123.Org" w:date="2017-09-23T21:13:00Z">
        <w:r w:rsidRPr="00D10417" w:rsidDel="00561422">
          <w:delText>s</w:delText>
        </w:r>
      </w:del>
      <w:ins w:id="430" w:author="Sky123.Org" w:date="2017-09-23T21:13:00Z">
        <w:r w:rsidR="00561422">
          <w:rPr>
            <w:rFonts w:hint="eastAsia"/>
          </w:rPr>
          <w:t>S</w:t>
        </w:r>
      </w:ins>
      <w:r w:rsidRPr="00D10417">
        <w:t>prings</w:t>
      </w:r>
      <w:r w:rsidRPr="00D10417">
        <w:t>，但人家至少在</w:t>
      </w:r>
      <w:r w:rsidRPr="00D10417">
        <w:t>Jim Miller</w:t>
      </w:r>
      <w:r w:rsidRPr="00D10417">
        <w:t>事故后迅速推出了详尽的事故报告。</w:t>
      </w:r>
    </w:p>
    <w:p w14:paraId="7BCB34C4" w14:textId="492FF4E0" w:rsidR="000C6879" w:rsidRPr="00561422" w:rsidDel="00561422" w:rsidRDefault="000C6879" w:rsidP="00561422">
      <w:pPr>
        <w:pStyle w:val="ac"/>
        <w:ind w:firstLine="440"/>
        <w:jc w:val="both"/>
        <w:rPr>
          <w:del w:id="431" w:author="Sky123.Org" w:date="2017-09-23T21:13:00Z"/>
        </w:rPr>
        <w:pPrChange w:id="432" w:author="Sky123.Org" w:date="2017-09-23T21:13:00Z">
          <w:pPr>
            <w:spacing w:after="0"/>
            <w:jc w:val="both"/>
          </w:pPr>
        </w:pPrChange>
      </w:pPr>
    </w:p>
    <w:p w14:paraId="3DB44DF9" w14:textId="77777777" w:rsidR="000C6879" w:rsidRPr="00D10417" w:rsidRDefault="000C6879" w:rsidP="00561422">
      <w:pPr>
        <w:pStyle w:val="ac"/>
        <w:ind w:firstLine="440"/>
        <w:jc w:val="both"/>
        <w:pPrChange w:id="433" w:author="Sky123.Org" w:date="2017-09-23T21:13:00Z">
          <w:pPr>
            <w:spacing w:after="0"/>
            <w:jc w:val="both"/>
          </w:pPr>
        </w:pPrChange>
      </w:pPr>
      <w:r w:rsidRPr="00D10417">
        <w:t>救人的艾德则是一个相当低调的人，更不会过多评论。据说他对此事的唯一意见是：谁让他们进那么小的地方</w:t>
      </w:r>
      <w:proofErr w:type="gramStart"/>
      <w:r w:rsidRPr="00D10417">
        <w:t>居然背双瓶</w:t>
      </w:r>
      <w:proofErr w:type="gramEnd"/>
      <w:r w:rsidRPr="00D10417">
        <w:t>（</w:t>
      </w:r>
      <w:proofErr w:type="spellStart"/>
      <w:r w:rsidRPr="00D10417">
        <w:t>backmount</w:t>
      </w:r>
      <w:proofErr w:type="spellEnd"/>
      <w:r w:rsidRPr="00D10417">
        <w:t xml:space="preserve"> double tank</w:t>
      </w:r>
      <w:r w:rsidRPr="00D10417">
        <w:t>）不用侧挂（</w:t>
      </w:r>
      <w:r w:rsidRPr="00D10417">
        <w:t>sidemount</w:t>
      </w:r>
      <w:r w:rsidRPr="00D10417">
        <w:t>）的？</w:t>
      </w:r>
    </w:p>
    <w:p w14:paraId="49200C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D81941C" w14:textId="36B5AD41" w:rsidR="00304268" w:rsidRPr="00D10417" w:rsidRDefault="00017B9D" w:rsidP="00D10417">
      <w:pPr>
        <w:spacing w:after="0"/>
        <w:jc w:val="both"/>
        <w:rPr>
          <w:rFonts w:ascii="Arial" w:hAnsi="Arial" w:cs="Arial"/>
        </w:rPr>
      </w:pPr>
      <w:ins w:id="434" w:author="Private" w:date="2017-09-21T14:13:00Z">
        <w:r w:rsidRPr="00595723">
          <w:rPr>
            <w:rFonts w:ascii="Arial" w:hAnsi="Arial" w:cs="Arial"/>
          </w:rPr>
          <w:t>*************</w:t>
        </w:r>
      </w:ins>
      <w:del w:id="435" w:author="Private" w:date="2017-09-21T14:13:00Z">
        <w:r w:rsidR="00304268" w:rsidRPr="00D10417">
          <w:rPr>
            <w:rFonts w:ascii="Arial" w:hAnsi="Arial" w:cs="Arial"/>
          </w:rPr>
          <w:delText>***</w:delText>
        </w:r>
      </w:del>
      <w:r w:rsidR="00304268" w:rsidRPr="00D10417">
        <w:rPr>
          <w:rFonts w:ascii="Arial" w:hAnsi="Arial" w:cs="Arial"/>
        </w:rPr>
        <w:t xml:space="preserve"> </w:t>
      </w:r>
      <w:commentRangeStart w:id="436"/>
      <w:r w:rsidR="00304268" w:rsidRPr="00D10417">
        <w:rPr>
          <w:rFonts w:ascii="Arial" w:hAnsi="Arial" w:cs="Arial"/>
        </w:rPr>
        <w:t xml:space="preserve">9. </w:t>
      </w:r>
      <w:r w:rsidR="00304268" w:rsidRPr="00D10417">
        <w:rPr>
          <w:rFonts w:ascii="Arial" w:hAnsi="Arial" w:cs="Arial"/>
        </w:rPr>
        <w:t>委内瑞拉的丛林里有没有真相</w:t>
      </w:r>
      <w:r w:rsidR="00304268" w:rsidRPr="00D10417">
        <w:rPr>
          <w:rFonts w:ascii="Arial" w:hAnsi="Arial" w:cs="Arial"/>
        </w:rPr>
        <w:t xml:space="preserve"> </w:t>
      </w:r>
      <w:commentRangeEnd w:id="436"/>
      <w:ins w:id="437" w:author="Private" w:date="2017-09-21T14:13:00Z">
        <w:r w:rsidRPr="00595723">
          <w:rPr>
            <w:rFonts w:ascii="Arial" w:hAnsi="Arial" w:cs="Arial"/>
          </w:rPr>
          <w:t>***************</w:t>
        </w:r>
      </w:ins>
      <w:del w:id="438" w:author="Private" w:date="2017-09-21T14:13:00Z">
        <w:r w:rsidR="00304268" w:rsidRPr="00D10417">
          <w:rPr>
            <w:rStyle w:val="a5"/>
            <w:rFonts w:ascii="Arial" w:hAnsi="Arial" w:cs="Arial"/>
          </w:rPr>
          <w:commentReference w:id="436"/>
        </w:r>
        <w:r w:rsidR="00D10417">
          <w:rPr>
            <w:rFonts w:ascii="Arial" w:hAnsi="Arial" w:cs="Arial"/>
          </w:rPr>
          <w:delText>***</w:delText>
        </w:r>
      </w:del>
    </w:p>
    <w:p w14:paraId="1F1BF9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F34CDB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1991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14</w:t>
      </w:r>
      <w:r w:rsidRPr="00D10417">
        <w:rPr>
          <w:rFonts w:ascii="Arial" w:hAnsi="Arial" w:cs="Arial"/>
        </w:rPr>
        <w:t>日，美国佛罗里达，洞穴潜水员</w:t>
      </w:r>
      <w:r w:rsidRPr="00D10417">
        <w:rPr>
          <w:rFonts w:ascii="Arial" w:hAnsi="Arial" w:cs="Arial"/>
        </w:rPr>
        <w:t>Steve Gerard</w:t>
      </w:r>
      <w:r w:rsidRPr="00D10417">
        <w:rPr>
          <w:rFonts w:ascii="Arial" w:hAnsi="Arial" w:cs="Arial"/>
        </w:rPr>
        <w:t>接到了一通来自委内瑞拉丛林的电话。</w:t>
      </w:r>
    </w:p>
    <w:p w14:paraId="77C475F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EE5D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电话那头是他熟识的一位潜店女主人。她说店里有两名员工去探索一个地下河溶洞，却只有一人生还，另一人尚在洞中，希望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能去帮助搜救。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回答说，那人恐怕没有什么生还的希望了。但他还是叫上了熟悉地下河潜水的潜伴</w:t>
      </w:r>
      <w:r w:rsidRPr="00D10417">
        <w:rPr>
          <w:rFonts w:ascii="Arial" w:hAnsi="Arial" w:cs="Arial"/>
        </w:rPr>
        <w:t xml:space="preserve">John Orlowskie </w:t>
      </w:r>
      <w:r w:rsidRPr="00D10417">
        <w:rPr>
          <w:rFonts w:ascii="Arial" w:hAnsi="Arial" w:cs="Arial"/>
        </w:rPr>
        <w:t>，乘坐包机迅速飞往委内瑞拉。（那时候委内瑞拉的潜店还挺有钱哈？）</w:t>
      </w:r>
    </w:p>
    <w:p w14:paraId="41755B5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E3F319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迷失在洞中的员工叫做</w:t>
      </w:r>
      <w:r w:rsidRPr="00D10417">
        <w:rPr>
          <w:rFonts w:ascii="Arial" w:hAnsi="Arial" w:cs="Arial"/>
        </w:rPr>
        <w:t>Gustavo Badillo</w:t>
      </w:r>
      <w:r w:rsidRPr="00D10417">
        <w:rPr>
          <w:rFonts w:ascii="Arial" w:hAnsi="Arial" w:cs="Arial"/>
        </w:rPr>
        <w:t>，出来的则是他的潜伴</w:t>
      </w:r>
      <w:r w:rsidRPr="00D10417">
        <w:rPr>
          <w:rFonts w:ascii="Arial" w:hAnsi="Arial" w:cs="Arial"/>
        </w:rPr>
        <w:t>Eduardo Wallis</w:t>
      </w:r>
      <w:r w:rsidRPr="00D10417">
        <w:rPr>
          <w:rFonts w:ascii="Arial" w:hAnsi="Arial" w:cs="Arial"/>
        </w:rPr>
        <w:t>。他们去探索的</w:t>
      </w:r>
      <w:r w:rsidRPr="00D10417">
        <w:rPr>
          <w:rFonts w:ascii="Arial" w:hAnsi="Arial" w:cs="Arial"/>
        </w:rPr>
        <w:t>Riito de Acarite</w:t>
      </w:r>
      <w:r w:rsidRPr="00D10417">
        <w:rPr>
          <w:rFonts w:ascii="Arial" w:hAnsi="Arial" w:cs="Arial"/>
        </w:rPr>
        <w:t>溶洞之前的地图并不完整，有很多未知通道，他们想去探索其中的一条，看看能走多远。同行的还有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的未婚妻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。</w:t>
      </w:r>
    </w:p>
    <w:p w14:paraId="695D4A4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AF7BEB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带他们来到溶洞的公园管理员说，他很害怕，因为传说进入那个洞穴的人都永远不会出来。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自然也担心不已，在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下水之前，她将一张祷告书塞到他的手中。</w:t>
      </w:r>
    </w:p>
    <w:p w14:paraId="4D5C576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A92245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两位潜水员都没有经过洞潜训练，也没有专门的线轮，只是带了自制的引导绳，由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拉着一起进入洞中。起初水很清。但在两位未经训练的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洞穴潜水员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身后，能见度迅速归零。洞内地形比他们想象的要复杂，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迅速分散，虽然还能听见声音，却已经彼此看不见人。据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说，他告诉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最好还是回去，然后便朝自己记忆中的方向，却发现自己迷路了。这时他已经把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忘在了脑后，只是绝望地寻找出路，却幸运地回到了路口。</w:t>
      </w:r>
    </w:p>
    <w:p w14:paraId="03883B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C4F273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浮出水面的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第一件事就是大喊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的名字。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惊愕地说：难道不是你和他在一起？</w:t>
      </w: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说他们已经失散，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生气地大喊：你回去，你回去找他！</w:t>
      </w:r>
    </w:p>
    <w:p w14:paraId="23A01E4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0B58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Eduardo</w:t>
      </w:r>
      <w:r w:rsidRPr="00D10417">
        <w:rPr>
          <w:rFonts w:ascii="Arial" w:hAnsi="Arial" w:cs="Arial"/>
        </w:rPr>
        <w:t>说引导绳都在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手里，他只能和岸上的人一起用仅剩的短绳下水摸索，却因为水下完全浑浊，连洞穴入口都找不到。他们带着一个氧气瓶在水里敲击，希望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能够听见声音，找到出口。</w:t>
      </w:r>
    </w:p>
    <w:p w14:paraId="5E72331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E1FB6C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天已经黑了。他们无法摸黑离开丛林，只能就地燃起篝火暂住一夜。直到天亮，也没有一个人说话。</w:t>
      </w:r>
    </w:p>
    <w:p w14:paraId="01B2CE1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3987F1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第二天，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的一位曾经洞潜过几次的朋友来到溶洞，试图救援。但是他和潜伴很快出来了，因为他们的装备不足以进入，也不想犯同样的错误。他劝说</w:t>
      </w:r>
      <w:r w:rsidRPr="00D10417">
        <w:rPr>
          <w:rFonts w:ascii="Arial" w:hAnsi="Arial" w:cs="Arial"/>
        </w:rPr>
        <w:t>Maria</w:t>
      </w:r>
      <w:r w:rsidRPr="00D10417">
        <w:rPr>
          <w:rFonts w:ascii="Arial" w:hAnsi="Arial" w:cs="Arial"/>
        </w:rPr>
        <w:t>离开，她最终同意了，留下了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的外套（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因为他出来以后会冷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）和一块巧克力（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因为他每次潜水出来都要吃一块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）。</w:t>
      </w:r>
    </w:p>
    <w:p w14:paraId="4C4FE36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FD2EB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第三天早晨</w:t>
      </w:r>
      <w:r w:rsidRPr="00D10417">
        <w:rPr>
          <w:rFonts w:ascii="Arial" w:hAnsi="Arial" w:cs="Arial"/>
        </w:rPr>
        <w:t>7</w:t>
      </w:r>
      <w:r w:rsidRPr="00D10417">
        <w:rPr>
          <w:rFonts w:ascii="Arial" w:hAnsi="Arial" w:cs="Arial"/>
        </w:rPr>
        <w:t>点，</w:t>
      </w:r>
      <w:r w:rsidRPr="00D10417">
        <w:rPr>
          <w:rFonts w:ascii="Arial" w:hAnsi="Arial" w:cs="Arial"/>
        </w:rPr>
        <w:t>Steve</w:t>
      </w:r>
      <w:r w:rsidRPr="00D10417">
        <w:rPr>
          <w:rFonts w:ascii="Arial" w:hAnsi="Arial" w:cs="Arial"/>
        </w:rPr>
        <w:t>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来到洞穴口。他们并没指望找到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，只是答应人家总得去做点什么，所以他们决定在下面找两个小时就回去。</w:t>
      </w:r>
    </w:p>
    <w:p w14:paraId="4994657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D04D9A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在某个地方，</w:t>
      </w:r>
      <w:r w:rsidRPr="00D10417">
        <w:rPr>
          <w:rFonts w:ascii="Arial" w:hAnsi="Arial" w:cs="Arial"/>
        </w:rPr>
        <w:t>John</w:t>
      </w:r>
      <w:r w:rsidRPr="00D10417">
        <w:rPr>
          <w:rFonts w:ascii="Arial" w:hAnsi="Arial" w:cs="Arial"/>
        </w:rPr>
        <w:t>看到了一线手电光。他顺光上浮，发现这里是一个气室，而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已经冲过来抓住了他问：我不是在做梦吧？</w:t>
      </w:r>
    </w:p>
    <w:p w14:paraId="1E1E8C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4F6352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在发现引导绳脱落，无法回到洞外，经过绝望寻找终于发现气室浮上水面，又经历了两天等待的</w:t>
      </w:r>
      <w:r w:rsidRPr="00D10417">
        <w:rPr>
          <w:rFonts w:ascii="Arial" w:hAnsi="Arial" w:cs="Arial"/>
        </w:rPr>
        <w:t>Gustavo</w:t>
      </w:r>
      <w:r w:rsidRPr="00D10417">
        <w:rPr>
          <w:rFonts w:ascii="Arial" w:hAnsi="Arial" w:cs="Arial"/>
        </w:rPr>
        <w:t>来说，这个讲英文的人一定是天使，因为天使也讲英文啊。</w:t>
      </w:r>
    </w:p>
    <w:p w14:paraId="6F7E3F8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2C45B65" w14:textId="77777777" w:rsidR="00017B9D" w:rsidRPr="00595723" w:rsidRDefault="00017B9D" w:rsidP="00595723">
      <w:pPr>
        <w:spacing w:after="0"/>
        <w:jc w:val="both"/>
        <w:rPr>
          <w:ins w:id="439" w:author="Private" w:date="2017-09-21T14:13:00Z"/>
          <w:rFonts w:ascii="Arial" w:hAnsi="Arial" w:cs="Arial"/>
        </w:rPr>
      </w:pPr>
      <w:ins w:id="440" w:author="Private" w:date="2017-09-21T14:13:00Z">
        <w:r w:rsidRPr="00595723">
          <w:rPr>
            <w:rFonts w:ascii="Arial" w:hAnsi="Arial" w:cs="Arial"/>
          </w:rPr>
          <w:t>—————</w:t>
        </w:r>
      </w:ins>
    </w:p>
    <w:p w14:paraId="71F32826" w14:textId="77777777" w:rsidR="00017B9D" w:rsidRPr="00595723" w:rsidRDefault="00017B9D" w:rsidP="00595723">
      <w:pPr>
        <w:spacing w:after="0"/>
        <w:jc w:val="both"/>
        <w:rPr>
          <w:ins w:id="441" w:author="Private" w:date="2017-09-21T14:13:00Z"/>
          <w:rFonts w:ascii="Arial" w:hAnsi="Arial" w:cs="Arial"/>
        </w:rPr>
      </w:pPr>
    </w:p>
    <w:p w14:paraId="595774E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这个故事后来被收录进</w:t>
      </w:r>
      <w:r w:rsidRPr="00D10417">
        <w:rPr>
          <w:rFonts w:ascii="Arial" w:hAnsi="Arial" w:cs="Arial"/>
        </w:rPr>
        <w:t>The Cave Divers</w:t>
      </w:r>
      <w:r w:rsidRPr="00D10417">
        <w:rPr>
          <w:rFonts w:ascii="Arial" w:hAnsi="Arial" w:cs="Arial"/>
        </w:rPr>
        <w:t>这本书，以及</w:t>
      </w:r>
      <w:r w:rsidRPr="00D10417">
        <w:rPr>
          <w:rFonts w:ascii="Arial" w:hAnsi="Arial" w:cs="Arial"/>
        </w:rPr>
        <w:t>CBS</w:t>
      </w:r>
      <w:r w:rsidRPr="00D10417">
        <w:rPr>
          <w:rFonts w:ascii="Arial" w:hAnsi="Arial" w:cs="Arial"/>
        </w:rPr>
        <w:t>电视台的</w:t>
      </w:r>
      <w:r w:rsidRPr="00D10417">
        <w:rPr>
          <w:rFonts w:ascii="Arial" w:hAnsi="Arial" w:cs="Arial"/>
        </w:rPr>
        <w:t>Rescue 911</w:t>
      </w:r>
      <w:r w:rsidRPr="00D10417">
        <w:rPr>
          <w:rFonts w:ascii="Arial" w:hAnsi="Arial" w:cs="Arial"/>
        </w:rPr>
        <w:t>系列剧第</w:t>
      </w:r>
      <w:r w:rsidRPr="00D10417">
        <w:rPr>
          <w:rFonts w:ascii="Arial" w:hAnsi="Arial" w:cs="Arial"/>
        </w:rPr>
        <w:t>418</w:t>
      </w:r>
      <w:r w:rsidRPr="00D10417">
        <w:rPr>
          <w:rFonts w:ascii="Arial" w:hAnsi="Arial" w:cs="Arial"/>
        </w:rPr>
        <w:t>集，</w:t>
      </w:r>
      <w:r w:rsidRPr="00D10417">
        <w:rPr>
          <w:rFonts w:ascii="Arial" w:hAnsi="Arial" w:cs="Arial"/>
        </w:rPr>
        <w:t>Venezuela Cave Save.</w:t>
      </w:r>
    </w:p>
    <w:p w14:paraId="1F066A7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42F5B6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时隔多年，论坛上有不可靠消息，听闻该次潜水中的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引导绳</w:t>
      </w:r>
      <w:r w:rsidRPr="00D10417">
        <w:rPr>
          <w:rFonts w:ascii="Arial" w:hAnsi="Arial" w:cs="Arial"/>
        </w:rPr>
        <w:t>”</w:t>
      </w:r>
      <w:r w:rsidRPr="00D10417">
        <w:rPr>
          <w:rFonts w:ascii="Arial" w:hAnsi="Arial" w:cs="Arial"/>
        </w:rPr>
        <w:t>并非自动脱落，而是被人剪断；而前往探索溶洞的两个男人正在争抢一个女人，或许就是</w:t>
      </w:r>
      <w:r w:rsidRPr="00D10417">
        <w:rPr>
          <w:rFonts w:ascii="Arial" w:hAnsi="Arial" w:cs="Arial"/>
        </w:rPr>
        <w:t>“</w:t>
      </w:r>
      <w:r w:rsidRPr="00D10417">
        <w:rPr>
          <w:rFonts w:ascii="Arial" w:hAnsi="Arial" w:cs="Arial"/>
        </w:rPr>
        <w:t>那个女人</w:t>
      </w:r>
      <w:r w:rsidRPr="00D10417">
        <w:rPr>
          <w:rFonts w:ascii="Arial" w:hAnsi="Arial" w:cs="Arial"/>
        </w:rPr>
        <w:t>”——Maria</w:t>
      </w:r>
      <w:r w:rsidRPr="00D10417">
        <w:rPr>
          <w:rFonts w:ascii="Arial" w:hAnsi="Arial" w:cs="Arial"/>
        </w:rPr>
        <w:t>。</w:t>
      </w:r>
    </w:p>
    <w:p w14:paraId="37D2682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B8E4D6" w14:textId="77777777" w:rsidR="00017B9D" w:rsidRPr="00595723" w:rsidRDefault="00017B9D" w:rsidP="00595723">
      <w:pPr>
        <w:spacing w:after="0"/>
        <w:jc w:val="both"/>
        <w:rPr>
          <w:ins w:id="442" w:author="Private" w:date="2017-09-21T14:13:00Z"/>
          <w:rFonts w:ascii="Arial" w:hAnsi="Arial" w:cs="Arial"/>
        </w:rPr>
      </w:pPr>
      <w:ins w:id="443" w:author="Private" w:date="2017-09-21T14:13:00Z">
        <w:r w:rsidRPr="00595723">
          <w:rPr>
            <w:rFonts w:ascii="Arial" w:hAnsi="Arial" w:cs="Arial"/>
          </w:rPr>
          <w:t>****</w:t>
        </w:r>
      </w:ins>
      <w:commentRangeStart w:id="444"/>
      <w:del w:id="445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</w:delText>
        </w:r>
        <w:r w:rsid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</w:delText>
        </w:r>
      </w:del>
      <w:r w:rsidR="00304268" w:rsidRPr="00C023E1">
        <w:rPr>
          <w:rFonts w:ascii="Arial" w:hAnsi="Arial"/>
        </w:rPr>
        <w:t xml:space="preserve"> 10. </w:t>
      </w:r>
      <w:r w:rsidR="00304268" w:rsidRPr="00C023E1">
        <w:rPr>
          <w:rFonts w:ascii="Arial" w:hAnsi="Arial" w:hint="eastAsia"/>
        </w:rPr>
        <w:t>超人也穿</w:t>
      </w:r>
      <w:r w:rsidR="00304268" w:rsidRPr="00C023E1">
        <w:rPr>
          <w:rFonts w:ascii="Arial" w:hAnsi="Arial"/>
        </w:rPr>
        <w:t>“</w:t>
      </w:r>
      <w:r w:rsidR="00304268" w:rsidRPr="00C023E1">
        <w:rPr>
          <w:rFonts w:ascii="Arial" w:hAnsi="Arial" w:hint="eastAsia"/>
        </w:rPr>
        <w:t>艾德</w:t>
      </w:r>
      <w:r w:rsidR="00D10417" w:rsidRPr="00C023E1">
        <w:rPr>
          <w:rFonts w:ascii="Arial" w:hAnsi="Arial"/>
        </w:rPr>
        <w:t xml:space="preserve">”T </w:t>
      </w:r>
      <w:ins w:id="446" w:author="Private" w:date="2017-09-21T14:13:00Z">
        <w:r w:rsidRPr="00595723">
          <w:rPr>
            <w:rFonts w:ascii="Arial" w:hAnsi="Arial" w:cs="Arial"/>
          </w:rPr>
          <w:t>****</w:t>
        </w:r>
      </w:ins>
    </w:p>
    <w:p w14:paraId="2C2FAC7A" w14:textId="77777777" w:rsidR="00017B9D" w:rsidRPr="00595723" w:rsidRDefault="00017B9D" w:rsidP="00595723">
      <w:pPr>
        <w:spacing w:after="0"/>
        <w:jc w:val="both"/>
        <w:rPr>
          <w:ins w:id="447" w:author="Private" w:date="2017-09-21T14:13:00Z"/>
          <w:rFonts w:ascii="Arial" w:hAnsi="Arial" w:cs="Arial"/>
        </w:rPr>
      </w:pPr>
    </w:p>
    <w:p w14:paraId="3BF889C8" w14:textId="77777777" w:rsidR="00017B9D" w:rsidRPr="00595723" w:rsidRDefault="00304268" w:rsidP="00595723">
      <w:pPr>
        <w:spacing w:after="0"/>
        <w:jc w:val="both"/>
        <w:rPr>
          <w:ins w:id="448" w:author="Private" w:date="2017-09-21T14:13:00Z"/>
          <w:rFonts w:ascii="Arial" w:hAnsi="Arial" w:cs="Arial"/>
        </w:rPr>
      </w:pPr>
      <w:del w:id="449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***</w:delText>
        </w:r>
        <w:commentRangeEnd w:id="444"/>
        <w:r w:rsidRPr="00D10417">
          <w:rPr>
            <w:rStyle w:val="a5"/>
            <w:rFonts w:ascii="Arial" w:hAnsi="Arial" w:cs="Arial"/>
          </w:rPr>
          <w:commentReference w:id="444"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2012</w:t>
      </w:r>
      <w:r w:rsidRPr="00C023E1">
        <w:rPr>
          <w:rFonts w:ascii="Arial" w:hAnsi="Arial" w:hint="eastAsia"/>
        </w:rPr>
        <w:t>年</w:t>
      </w:r>
      <w:r w:rsidRPr="00C023E1">
        <w:rPr>
          <w:rFonts w:ascii="Arial" w:hAnsi="Arial"/>
        </w:rPr>
        <w:t>10</w:t>
      </w:r>
      <w:r w:rsidRPr="00C023E1">
        <w:rPr>
          <w:rFonts w:ascii="Arial" w:hAnsi="Arial" w:hint="eastAsia"/>
        </w:rPr>
        <w:t>月</w:t>
      </w:r>
      <w:r w:rsidRPr="00C023E1">
        <w:rPr>
          <w:rFonts w:ascii="Arial" w:hAnsi="Arial"/>
        </w:rPr>
        <w:t>15</w:t>
      </w:r>
      <w:r w:rsidRPr="00C023E1">
        <w:rPr>
          <w:rFonts w:ascii="Arial" w:hAnsi="Arial" w:hint="eastAsia"/>
        </w:rPr>
        <w:t>日。如果你还记得今年</w:t>
      </w:r>
      <w:r w:rsidRPr="00C023E1">
        <w:rPr>
          <w:rFonts w:ascii="Arial" w:hAnsi="Arial"/>
        </w:rPr>
        <w:t>2</w:t>
      </w:r>
      <w:r w:rsidRPr="00C023E1">
        <w:rPr>
          <w:rFonts w:ascii="Arial" w:hAnsi="Arial" w:hint="eastAsia"/>
        </w:rPr>
        <w:t>月在洞潜课上丢失被救出的那两个学生，你就会和我一样惊叹</w:t>
      </w:r>
      <w:r w:rsidRPr="00C023E1">
        <w:rPr>
          <w:rFonts w:ascii="Arial" w:hAnsi="Arial"/>
        </w:rPr>
        <w:t>——</w:t>
      </w:r>
      <w:r w:rsidRPr="00C023E1">
        <w:rPr>
          <w:rFonts w:ascii="Arial" w:hAnsi="Arial" w:hint="eastAsia"/>
        </w:rPr>
        <w:t>又是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。又是那条只容侧挂进入的</w:t>
      </w:r>
      <w:r w:rsidRPr="00C023E1">
        <w:rPr>
          <w:rFonts w:ascii="Arial" w:hAnsi="Arial"/>
        </w:rPr>
        <w:t>“</w:t>
      </w:r>
      <w:r w:rsidRPr="00C023E1">
        <w:rPr>
          <w:rFonts w:ascii="Arial" w:hAnsi="Arial" w:hint="eastAsia"/>
        </w:rPr>
        <w:t>松鼠通道</w:t>
      </w:r>
      <w:r w:rsidRPr="00C023E1">
        <w:rPr>
          <w:rFonts w:ascii="Arial" w:hAnsi="Arial"/>
        </w:rPr>
        <w:t>”</w:t>
      </w:r>
      <w:r w:rsidRPr="00C023E1">
        <w:rPr>
          <w:rFonts w:ascii="Arial" w:hAnsi="Arial" w:hint="eastAsia"/>
        </w:rPr>
        <w:t>（</w:t>
      </w:r>
      <w:r w:rsidRPr="00C023E1">
        <w:rPr>
          <w:rFonts w:ascii="Arial" w:hAnsi="Arial"/>
        </w:rPr>
        <w:t>squirrel passage</w:t>
      </w:r>
      <w:r w:rsidRPr="00C023E1">
        <w:rPr>
          <w:rFonts w:ascii="Arial" w:hAnsi="Arial" w:hint="eastAsia"/>
        </w:rPr>
        <w:t>）。又是艾德（</w:t>
      </w:r>
      <w:r w:rsidRPr="00C023E1">
        <w:rPr>
          <w:rFonts w:ascii="Arial" w:hAnsi="Arial"/>
        </w:rPr>
        <w:t>Edd Sorenson</w:t>
      </w:r>
      <w:r w:rsidRPr="00C023E1">
        <w:rPr>
          <w:rFonts w:ascii="Arial" w:hAnsi="Arial" w:hint="eastAsia"/>
        </w:rPr>
        <w:t>）。</w:t>
      </w:r>
    </w:p>
    <w:p w14:paraId="48CA7FBE" w14:textId="77777777" w:rsidR="00017B9D" w:rsidRPr="00595723" w:rsidRDefault="00017B9D" w:rsidP="00595723">
      <w:pPr>
        <w:spacing w:after="0"/>
        <w:jc w:val="both"/>
        <w:rPr>
          <w:ins w:id="450" w:author="Private" w:date="2017-09-21T14:13:00Z"/>
          <w:rFonts w:ascii="Arial" w:hAnsi="Arial" w:cs="Arial"/>
        </w:rPr>
      </w:pPr>
    </w:p>
    <w:p w14:paraId="44AB18CE" w14:textId="77777777" w:rsidR="00017B9D" w:rsidRPr="00595723" w:rsidRDefault="00017B9D" w:rsidP="00595723">
      <w:pPr>
        <w:spacing w:after="0"/>
        <w:jc w:val="both"/>
        <w:rPr>
          <w:ins w:id="451" w:author="Private" w:date="2017-09-21T14:13:00Z"/>
          <w:rFonts w:ascii="Arial" w:hAnsi="Arial" w:cs="Arial"/>
        </w:rPr>
      </w:pPr>
      <w:ins w:id="452" w:author="Private" w:date="2017-09-21T14:13:00Z">
        <w:r w:rsidRPr="00595723">
          <w:rPr>
            <w:rFonts w:ascii="Arial" w:hAnsi="Arial" w:cs="Arial"/>
          </w:rPr>
          <w:t>这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次进入洞穴的四个人都是有最高级别洞潜证书</w:t>
        </w:r>
      </w:ins>
      <w:del w:id="453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这次进入洞穴的四个人都是有最高级别洞潜证书</w:delText>
        </w:r>
      </w:del>
      <w:r w:rsidR="00304268" w:rsidRPr="00C023E1">
        <w:rPr>
          <w:rFonts w:ascii="Arial" w:hAnsi="Arial" w:hint="eastAsia"/>
        </w:rPr>
        <w:t>（</w:t>
      </w:r>
      <w:r w:rsidR="00304268" w:rsidRPr="00C023E1">
        <w:rPr>
          <w:rFonts w:ascii="Arial" w:hAnsi="Arial"/>
        </w:rPr>
        <w:t>Full Cave</w:t>
      </w:r>
      <w:r w:rsidR="00304268" w:rsidRPr="00C023E1">
        <w:rPr>
          <w:rFonts w:ascii="Arial" w:hAnsi="Arial" w:hint="eastAsia"/>
        </w:rPr>
        <w:t>）的潜水员，可是其中有两位还是走错了路，进入本不在计划内的松鼠通道。至于是跟错了绳子，还是跟错了向导，我们不知道。其中一位（</w:t>
      </w:r>
      <w:ins w:id="454" w:author="Private" w:date="2017-09-21T14:13:00Z">
        <w:r w:rsidRPr="00595723">
          <w:rPr>
            <w:rFonts w:ascii="Arial" w:hAnsi="Arial" w:cs="Arial"/>
          </w:rPr>
          <w:t>或许是体格较</w:t>
        </w:r>
        <w:r w:rsidRPr="00595723">
          <w:rPr>
            <w:rFonts w:ascii="Arial" w:hAnsi="Arial" w:cs="Arial"/>
          </w:rPr>
          <w:t xml:space="preserve"> </w:t>
        </w:r>
        <w:r w:rsidRPr="00595723">
          <w:rPr>
            <w:rFonts w:ascii="Arial" w:hAnsi="Arial" w:cs="Arial"/>
          </w:rPr>
          <w:t>小</w:t>
        </w:r>
      </w:ins>
      <w:del w:id="455" w:author="Private" w:date="2017-09-21T14:13:00Z">
        <w:r w:rsidR="00304268"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或许是体格较小</w:delText>
        </w:r>
      </w:del>
      <w:r w:rsidR="00304268" w:rsidRPr="00C023E1">
        <w:rPr>
          <w:rFonts w:ascii="Arial" w:hAnsi="Arial" w:hint="eastAsia"/>
        </w:rPr>
        <w:t>？）最后终于逃脱出来，另一位则没有如此幸运，无法退出，只能继续前进，希望找到另一个出口，最后却发现自己已经被彻底卡死。</w:t>
      </w:r>
    </w:p>
    <w:p w14:paraId="72E36668" w14:textId="77777777" w:rsidR="00017B9D" w:rsidRPr="00595723" w:rsidRDefault="00017B9D" w:rsidP="00595723">
      <w:pPr>
        <w:spacing w:after="0"/>
        <w:jc w:val="both"/>
        <w:rPr>
          <w:ins w:id="456" w:author="Private" w:date="2017-09-21T14:13:00Z"/>
          <w:rFonts w:ascii="Arial" w:hAnsi="Arial" w:cs="Arial"/>
        </w:rPr>
      </w:pPr>
    </w:p>
    <w:p w14:paraId="18DCA03D" w14:textId="77777777" w:rsidR="00017B9D" w:rsidRPr="00595723" w:rsidRDefault="00304268" w:rsidP="00595723">
      <w:pPr>
        <w:spacing w:after="0"/>
        <w:jc w:val="both"/>
        <w:rPr>
          <w:ins w:id="457" w:author="Private" w:date="2017-09-21T14:13:00Z"/>
          <w:rFonts w:ascii="Arial" w:hAnsi="Arial" w:cs="Arial"/>
        </w:rPr>
      </w:pPr>
      <w:del w:id="45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他用光了气瓶里的气之后，找到了一个小小的气室。可是它实在太小，他深知其中的二氧化碳浓度会因自己的呼吸迅速升高，最后让自己昏迷。他想，那样死，至少不会痛苦。</w:t>
      </w:r>
    </w:p>
    <w:p w14:paraId="62FC12C2" w14:textId="77777777" w:rsidR="00017B9D" w:rsidRPr="00595723" w:rsidRDefault="00017B9D" w:rsidP="00595723">
      <w:pPr>
        <w:spacing w:after="0"/>
        <w:jc w:val="both"/>
        <w:rPr>
          <w:ins w:id="459" w:author="Private" w:date="2017-09-21T14:13:00Z"/>
          <w:rFonts w:ascii="Arial" w:hAnsi="Arial" w:cs="Arial"/>
        </w:rPr>
      </w:pPr>
    </w:p>
    <w:p w14:paraId="7B688B11" w14:textId="77777777" w:rsidR="00017B9D" w:rsidRPr="00595723" w:rsidRDefault="00304268" w:rsidP="00595723">
      <w:pPr>
        <w:spacing w:after="0"/>
        <w:jc w:val="both"/>
        <w:rPr>
          <w:ins w:id="460" w:author="Private" w:date="2017-09-21T14:13:00Z"/>
          <w:rFonts w:ascii="Arial" w:hAnsi="Arial" w:cs="Arial"/>
        </w:rPr>
      </w:pPr>
      <w:del w:id="461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他的三个同伴离开洞穴后，马上打电话给艾德的潜店。艾德驱车以近</w:t>
      </w:r>
      <w:r w:rsidRPr="00C023E1">
        <w:rPr>
          <w:rFonts w:ascii="Arial" w:hAnsi="Arial"/>
        </w:rPr>
        <w:t>100</w:t>
      </w:r>
      <w:r w:rsidRPr="00C023E1">
        <w:rPr>
          <w:rFonts w:ascii="Arial" w:hAnsi="Arial" w:hint="eastAsia"/>
        </w:rPr>
        <w:t>英里的时速飞奔至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，同时他店里的经理</w:t>
      </w:r>
      <w:r w:rsidRPr="00C023E1">
        <w:rPr>
          <w:rFonts w:ascii="Arial" w:hAnsi="Arial"/>
        </w:rPr>
        <w:t>Frank Gonzalez</w:t>
      </w:r>
      <w:r w:rsidRPr="00C023E1">
        <w:rPr>
          <w:rFonts w:ascii="Arial" w:hAnsi="Arial" w:hint="eastAsia"/>
        </w:rPr>
        <w:t>坐在卡车斗里，组装他的潜水装备。</w:t>
      </w:r>
    </w:p>
    <w:p w14:paraId="74AC0F45" w14:textId="77777777" w:rsidR="00017B9D" w:rsidRPr="00595723" w:rsidRDefault="00017B9D" w:rsidP="00595723">
      <w:pPr>
        <w:spacing w:after="0"/>
        <w:jc w:val="both"/>
        <w:rPr>
          <w:ins w:id="462" w:author="Private" w:date="2017-09-21T14:13:00Z"/>
          <w:rFonts w:ascii="Arial" w:hAnsi="Arial" w:cs="Arial"/>
        </w:rPr>
      </w:pPr>
    </w:p>
    <w:p w14:paraId="07D2D344" w14:textId="77777777" w:rsidR="00017B9D" w:rsidRPr="00595723" w:rsidRDefault="00304268" w:rsidP="00595723">
      <w:pPr>
        <w:spacing w:after="0"/>
        <w:jc w:val="both"/>
        <w:rPr>
          <w:ins w:id="463" w:author="Private" w:date="2017-09-21T14:13:00Z"/>
          <w:rFonts w:ascii="Arial" w:hAnsi="Arial" w:cs="Arial"/>
        </w:rPr>
      </w:pPr>
      <w:del w:id="464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/>
        </w:rPr>
        <w:t>11</w:t>
      </w:r>
      <w:r w:rsidRPr="00C023E1">
        <w:rPr>
          <w:rFonts w:ascii="Arial" w:hAnsi="Arial" w:hint="eastAsia"/>
        </w:rPr>
        <w:t>分钟后，艾德进入</w:t>
      </w:r>
      <w:r w:rsidRPr="00C023E1">
        <w:rPr>
          <w:rFonts w:ascii="Arial" w:hAnsi="Arial"/>
        </w:rPr>
        <w:t>Jackson Blue</w:t>
      </w:r>
      <w:r w:rsidRPr="00C023E1">
        <w:rPr>
          <w:rFonts w:ascii="Arial" w:hAnsi="Arial" w:hint="eastAsia"/>
        </w:rPr>
        <w:t>洞中。</w:t>
      </w:r>
    </w:p>
    <w:p w14:paraId="3DFF7B4B" w14:textId="77777777" w:rsidR="00017B9D" w:rsidRPr="00595723" w:rsidRDefault="00017B9D" w:rsidP="00595723">
      <w:pPr>
        <w:spacing w:after="0"/>
        <w:jc w:val="both"/>
        <w:rPr>
          <w:ins w:id="465" w:author="Private" w:date="2017-09-21T14:13:00Z"/>
          <w:rFonts w:ascii="Arial" w:hAnsi="Arial" w:cs="Arial"/>
        </w:rPr>
      </w:pPr>
    </w:p>
    <w:p w14:paraId="0D29D0CE" w14:textId="77777777" w:rsidR="00017B9D" w:rsidRPr="00595723" w:rsidRDefault="00304268" w:rsidP="00595723">
      <w:pPr>
        <w:spacing w:after="0"/>
        <w:jc w:val="both"/>
        <w:rPr>
          <w:ins w:id="466" w:author="Private" w:date="2017-09-21T14:13:00Z"/>
          <w:rFonts w:ascii="Arial" w:hAnsi="Arial" w:cs="Arial"/>
        </w:rPr>
      </w:pPr>
      <w:del w:id="467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lastRenderedPageBreak/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在那名潜水员昏迷之前，艾德出现在了他的面前。不过接下来他们花了半个小时，才帮助这位潜水员脱困。</w:t>
      </w:r>
    </w:p>
    <w:p w14:paraId="183C192C" w14:textId="77777777" w:rsidR="00017B9D" w:rsidRPr="00595723" w:rsidRDefault="00017B9D" w:rsidP="00595723">
      <w:pPr>
        <w:spacing w:after="0"/>
        <w:jc w:val="both"/>
        <w:rPr>
          <w:ins w:id="468" w:author="Private" w:date="2017-09-21T14:13:00Z"/>
          <w:rFonts w:ascii="Arial" w:hAnsi="Arial" w:cs="Arial"/>
        </w:rPr>
      </w:pPr>
    </w:p>
    <w:p w14:paraId="549E7883" w14:textId="77777777" w:rsidR="00017B9D" w:rsidRPr="00595723" w:rsidRDefault="00304268" w:rsidP="00595723">
      <w:pPr>
        <w:spacing w:after="0"/>
        <w:jc w:val="both"/>
        <w:rPr>
          <w:ins w:id="469" w:author="Private" w:date="2017-09-21T14:13:00Z"/>
          <w:rFonts w:ascii="Arial" w:hAnsi="Arial" w:cs="Arial"/>
        </w:rPr>
      </w:pPr>
      <w:del w:id="470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在洞潜论坛上，有人焦虑地发帖：</w:t>
      </w:r>
      <w:r w:rsidRPr="00C023E1">
        <w:rPr>
          <w:rFonts w:ascii="Arial" w:hAnsi="Arial"/>
        </w:rPr>
        <w:t>Mill Pond</w:t>
      </w:r>
      <w:r w:rsidRPr="00C023E1">
        <w:rPr>
          <w:rFonts w:ascii="Arial" w:hAnsi="Arial" w:hint="eastAsia"/>
        </w:rPr>
        <w:t>那边又出啥事啦？朋友打电话问我今天有没去潜水，听说又有人不见了。（</w:t>
      </w:r>
      <w:r w:rsidRPr="00C023E1">
        <w:rPr>
          <w:rFonts w:ascii="Arial" w:hAnsi="Arial"/>
        </w:rPr>
        <w:t>Jackson Blue Springs</w:t>
      </w:r>
      <w:r w:rsidRPr="00C023E1">
        <w:rPr>
          <w:rFonts w:ascii="Arial" w:hAnsi="Arial" w:hint="eastAsia"/>
        </w:rPr>
        <w:t>是</w:t>
      </w:r>
      <w:r w:rsidRPr="00C023E1">
        <w:rPr>
          <w:rFonts w:ascii="Arial" w:hAnsi="Arial"/>
        </w:rPr>
        <w:t>Mill Pond</w:t>
      </w:r>
      <w:r w:rsidRPr="00C023E1">
        <w:rPr>
          <w:rFonts w:ascii="Arial" w:hAnsi="Arial" w:hint="eastAsia"/>
        </w:rPr>
        <w:t>的泉眼之一）</w:t>
      </w:r>
    </w:p>
    <w:p w14:paraId="5E821706" w14:textId="77777777" w:rsidR="00017B9D" w:rsidRPr="00595723" w:rsidRDefault="00017B9D" w:rsidP="00595723">
      <w:pPr>
        <w:spacing w:after="0"/>
        <w:jc w:val="both"/>
        <w:rPr>
          <w:ins w:id="471" w:author="Private" w:date="2017-09-21T14:13:00Z"/>
          <w:rFonts w:ascii="Arial" w:hAnsi="Arial" w:cs="Arial"/>
        </w:rPr>
      </w:pPr>
    </w:p>
    <w:p w14:paraId="3FBA2E6D" w14:textId="77777777" w:rsidR="00017B9D" w:rsidRPr="00595723" w:rsidRDefault="00304268" w:rsidP="00595723">
      <w:pPr>
        <w:spacing w:after="0"/>
        <w:jc w:val="both"/>
        <w:rPr>
          <w:ins w:id="472" w:author="Private" w:date="2017-09-21T14:13:00Z"/>
          <w:rFonts w:ascii="Arial" w:hAnsi="Arial" w:cs="Arial"/>
        </w:rPr>
      </w:pPr>
      <w:del w:id="473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很快有人回复：我打电话去艾德店里了，他们说我们搞定了，人正坐在我们店里吃午饭呢。</w:t>
      </w:r>
    </w:p>
    <w:p w14:paraId="6493DEFE" w14:textId="77777777" w:rsidR="00017B9D" w:rsidRPr="00595723" w:rsidRDefault="00017B9D" w:rsidP="00595723">
      <w:pPr>
        <w:spacing w:after="0"/>
        <w:jc w:val="both"/>
        <w:rPr>
          <w:ins w:id="474" w:author="Private" w:date="2017-09-21T14:13:00Z"/>
          <w:rFonts w:ascii="Arial" w:hAnsi="Arial" w:cs="Arial"/>
        </w:rPr>
      </w:pPr>
    </w:p>
    <w:p w14:paraId="17DE967C" w14:textId="77777777" w:rsidR="00017B9D" w:rsidRPr="00595723" w:rsidRDefault="00304268" w:rsidP="00595723">
      <w:pPr>
        <w:spacing w:after="0"/>
        <w:jc w:val="both"/>
        <w:rPr>
          <w:ins w:id="475" w:author="Private" w:date="2017-09-21T14:13:00Z"/>
          <w:rFonts w:ascii="Arial" w:hAnsi="Arial" w:cs="Arial"/>
        </w:rPr>
      </w:pPr>
      <w:del w:id="476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大家都放下心来，然后纷纷建议给艾德发个勋章。我想起八月那次救援之后，有人开玩笑说应该送艾德一件超人</w:t>
      </w:r>
      <w:r w:rsidRPr="00C023E1">
        <w:rPr>
          <w:rFonts w:ascii="Arial" w:hAnsi="Arial"/>
        </w:rPr>
        <w:t>T</w:t>
      </w:r>
      <w:r w:rsidRPr="00C023E1">
        <w:rPr>
          <w:rFonts w:ascii="Arial" w:hAnsi="Arial" w:hint="eastAsia"/>
        </w:rPr>
        <w:t>，得到了一条我最喜欢的建议：如果印一件艾德</w:t>
      </w:r>
      <w:r w:rsidRPr="00C023E1">
        <w:rPr>
          <w:rFonts w:ascii="Arial" w:hAnsi="Arial"/>
        </w:rPr>
        <w:t>T</w:t>
      </w:r>
      <w:r w:rsidRPr="00C023E1">
        <w:rPr>
          <w:rFonts w:ascii="Arial" w:hAnsi="Arial" w:hint="eastAsia"/>
        </w:rPr>
        <w:t>，超人也会买来穿的。</w:t>
      </w:r>
    </w:p>
    <w:p w14:paraId="513FCF37" w14:textId="77777777" w:rsidR="00017B9D" w:rsidRPr="00595723" w:rsidRDefault="00017B9D" w:rsidP="00595723">
      <w:pPr>
        <w:spacing w:after="0"/>
        <w:jc w:val="both"/>
        <w:rPr>
          <w:ins w:id="477" w:author="Private" w:date="2017-09-21T14:13:00Z"/>
          <w:rFonts w:ascii="Arial" w:hAnsi="Arial" w:cs="Arial"/>
        </w:rPr>
      </w:pPr>
    </w:p>
    <w:p w14:paraId="1DF2123C" w14:textId="17FD455A" w:rsidR="00304268" w:rsidRPr="00C023E1" w:rsidRDefault="00304268" w:rsidP="00C023E1">
      <w:pPr>
        <w:spacing w:after="0"/>
        <w:jc w:val="both"/>
        <w:rPr>
          <w:rFonts w:ascii="Arial" w:hAnsi="Arial"/>
        </w:rPr>
      </w:pPr>
      <w:del w:id="478" w:author="Private" w:date="2017-09-21T14:13:00Z"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  <w:r w:rsidRPr="00D10417">
          <w:rPr>
            <w:rFonts w:ascii="Arial" w:hAnsi="Arial" w:cs="Arial"/>
            <w:color w:val="333333"/>
            <w:sz w:val="21"/>
            <w:szCs w:val="21"/>
          </w:rPr>
          <w:br/>
        </w:r>
      </w:del>
      <w:r w:rsidRPr="00C023E1">
        <w:rPr>
          <w:rFonts w:ascii="Arial" w:hAnsi="Arial" w:hint="eastAsia"/>
        </w:rPr>
        <w:t>（敬请期待买一送一的下篇：超人没有假期。着急的同学可以先看一篇英文报道，</w:t>
      </w:r>
      <w:proofErr w:type="gramStart"/>
      <w:r w:rsidRPr="00C023E1">
        <w:rPr>
          <w:rFonts w:ascii="Arial" w:hAnsi="Arial" w:hint="eastAsia"/>
        </w:rPr>
        <w:t>这记者</w:t>
      </w:r>
      <w:proofErr w:type="gramEnd"/>
      <w:r w:rsidRPr="00C023E1">
        <w:rPr>
          <w:rFonts w:ascii="Arial" w:hAnsi="Arial" w:hint="eastAsia"/>
        </w:rPr>
        <w:t>写得实在太</w:t>
      </w:r>
      <w:r w:rsidRPr="00C023E1">
        <w:rPr>
          <w:rFonts w:ascii="Arial" w:hAnsi="Arial"/>
        </w:rPr>
        <w:t>TMD</w:t>
      </w:r>
      <w:r w:rsidRPr="00C023E1">
        <w:rPr>
          <w:rFonts w:ascii="Arial" w:hAnsi="Arial" w:hint="eastAsia"/>
        </w:rPr>
        <w:t>好看了：</w:t>
      </w:r>
      <w:ins w:id="479" w:author="Private" w:date="2017-09-21T14:13:00Z">
        <w:r w:rsidR="00017B9D" w:rsidRPr="00595723">
          <w:rPr>
            <w:rFonts w:ascii="Arial" w:hAnsi="Arial" w:cs="Arial"/>
          </w:rPr>
          <w:t xml:space="preserve">http://www.tampabay.com/features/humaninterest/article1163972.ece </w:t>
        </w:r>
      </w:ins>
      <w:del w:id="480" w:author="Private" w:date="2017-09-21T14:13:00Z"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"http://www.tampabay.com/features/humaninterest/article1163972.ece"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delText>http://www.tampabay.com/features/humaninterest/article1163972.ece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  <w:color w:val="333333"/>
            <w:sz w:val="21"/>
            <w:szCs w:val="21"/>
            <w:shd w:val="clear" w:color="auto" w:fill="FFFFFF"/>
          </w:rPr>
          <w:delText> </w:delText>
        </w:r>
      </w:del>
      <w:r w:rsidRPr="00C023E1">
        <w:rPr>
          <w:rFonts w:ascii="Arial" w:hAnsi="Arial" w:hint="eastAsia"/>
        </w:rPr>
        <w:t>）</w:t>
      </w:r>
    </w:p>
    <w:p w14:paraId="6AB24383" w14:textId="77777777" w:rsidR="00304268" w:rsidRPr="00C023E1" w:rsidRDefault="00304268" w:rsidP="00D10417">
      <w:pPr>
        <w:spacing w:after="0"/>
        <w:jc w:val="both"/>
        <w:rPr>
          <w:rFonts w:ascii="Arial" w:hAnsi="Arial"/>
        </w:rPr>
      </w:pPr>
    </w:p>
    <w:p w14:paraId="53D4EFE0" w14:textId="6A5A5566" w:rsidR="00304268" w:rsidRPr="00D10417" w:rsidRDefault="00017B9D" w:rsidP="00D10417">
      <w:pPr>
        <w:spacing w:after="0"/>
        <w:jc w:val="both"/>
        <w:rPr>
          <w:del w:id="481" w:author="Private" w:date="2017-09-21T14:13:00Z"/>
          <w:rFonts w:ascii="Arial" w:hAnsi="Arial" w:cs="Arial"/>
        </w:rPr>
      </w:pPr>
      <w:ins w:id="482" w:author="Private" w:date="2017-09-21T14:13:00Z">
        <w:r w:rsidRPr="00595723">
          <w:rPr>
            <w:rFonts w:ascii="Arial" w:hAnsi="Arial" w:cs="Arial"/>
          </w:rPr>
          <w:t>***** 11.</w:t>
        </w:r>
      </w:ins>
      <w:del w:id="483" w:author="Private" w:date="2017-09-21T14:13:00Z">
        <w:r w:rsidR="00304268" w:rsidRPr="00D10417">
          <w:rPr>
            <w:rFonts w:ascii="Arial" w:hAnsi="Arial" w:cs="Arial"/>
          </w:rPr>
          <w:delText>不读英文的人们，我真替你们惋惜。那篇报道写得如此跌宕起伏，可惜我真的没有时间精力翻译，只能写个大概。</w:delText>
        </w:r>
      </w:del>
    </w:p>
    <w:p w14:paraId="0AD20F43" w14:textId="77777777" w:rsidR="00D10417" w:rsidRDefault="00D10417" w:rsidP="00D10417">
      <w:pPr>
        <w:spacing w:after="0"/>
        <w:jc w:val="both"/>
        <w:rPr>
          <w:del w:id="484" w:author="Private" w:date="2017-09-21T14:13:00Z"/>
          <w:rFonts w:ascii="Arial" w:hAnsi="Arial" w:cs="Arial"/>
        </w:rPr>
      </w:pPr>
    </w:p>
    <w:p w14:paraId="37738A46" w14:textId="268B23BD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commentRangeStart w:id="485"/>
      <w:del w:id="486" w:author="Private" w:date="2017-09-21T14:13:00Z">
        <w:r w:rsidRPr="00D10417">
          <w:rPr>
            <w:rFonts w:ascii="Arial" w:hAnsi="Arial" w:cs="Arial"/>
          </w:rPr>
          <w:delText>***</w:delText>
        </w:r>
      </w:del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超人没有假期</w:t>
      </w:r>
      <w:r w:rsidRPr="00D10417">
        <w:rPr>
          <w:rFonts w:ascii="Arial" w:hAnsi="Arial" w:cs="Arial"/>
        </w:rPr>
        <w:t xml:space="preserve"> </w:t>
      </w:r>
      <w:ins w:id="487" w:author="Private" w:date="2017-09-21T14:13:00Z">
        <w:r w:rsidR="00017B9D" w:rsidRPr="00595723">
          <w:rPr>
            <w:rFonts w:ascii="Arial" w:hAnsi="Arial" w:cs="Arial"/>
          </w:rPr>
          <w:t>*****</w:t>
        </w:r>
      </w:ins>
      <w:del w:id="488" w:author="Private" w:date="2017-09-21T14:13:00Z">
        <w:r w:rsidRPr="00D10417">
          <w:rPr>
            <w:rFonts w:ascii="Arial" w:hAnsi="Arial" w:cs="Arial"/>
          </w:rPr>
          <w:delText>***</w:delText>
        </w:r>
        <w:commentRangeEnd w:id="485"/>
        <w:r w:rsidRPr="00D10417">
          <w:rPr>
            <w:rStyle w:val="a5"/>
            <w:rFonts w:ascii="Arial" w:hAnsi="Arial" w:cs="Arial"/>
          </w:rPr>
          <w:commentReference w:id="485"/>
        </w:r>
      </w:del>
    </w:p>
    <w:p w14:paraId="668C676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368FC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实在忍不住要为艾德再多写几句。</w:t>
      </w:r>
    </w:p>
    <w:p w14:paraId="5DAC431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3495F1B1" w14:textId="1D5F5D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2010</w:t>
      </w:r>
      <w:r w:rsidRPr="00D10417">
        <w:rPr>
          <w:rFonts w:ascii="Arial" w:hAnsi="Arial" w:cs="Arial"/>
        </w:rPr>
        <w:t>年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22</w:t>
      </w:r>
      <w:r w:rsidRPr="00D10417">
        <w:rPr>
          <w:rFonts w:ascii="Arial" w:hAnsi="Arial" w:cs="Arial"/>
        </w:rPr>
        <w:t>日，</w:t>
      </w:r>
      <w:ins w:id="489" w:author="Private" w:date="2017-09-21T14:13:00Z">
        <w:r w:rsidR="00017B9D" w:rsidRPr="00595723">
          <w:rPr>
            <w:rFonts w:ascii="Arial" w:hAnsi="Arial" w:cs="Arial"/>
          </w:rPr>
          <w:t>艾德在巴哈马的游艇上收到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妻子的短信</w:t>
        </w:r>
      </w:ins>
      <w:del w:id="490" w:author="Private" w:date="2017-09-21T14:13:00Z">
        <w:r w:rsidRPr="00D10417">
          <w:rPr>
            <w:rFonts w:ascii="Arial" w:hAnsi="Arial" w:cs="Arial"/>
          </w:rPr>
          <w:delText>艾德在巴哈马的游艇上收到妻子的短信</w:delText>
        </w:r>
      </w:del>
      <w:r w:rsidRPr="00D10417">
        <w:rPr>
          <w:rFonts w:ascii="Arial" w:hAnsi="Arial" w:cs="Arial"/>
        </w:rPr>
        <w:t>。</w:t>
      </w:r>
      <w:r w:rsidRPr="00D10417">
        <w:rPr>
          <w:rFonts w:ascii="Arial" w:hAnsi="Arial" w:cs="Arial"/>
        </w:rPr>
        <w:t>8</w:t>
      </w:r>
      <w:r w:rsidRPr="00D10417">
        <w:rPr>
          <w:rFonts w:ascii="Arial" w:hAnsi="Arial" w:cs="Arial"/>
        </w:rPr>
        <w:t>月</w:t>
      </w:r>
      <w:r w:rsidRPr="00D10417">
        <w:rPr>
          <w:rFonts w:ascii="Arial" w:hAnsi="Arial" w:cs="Arial"/>
        </w:rPr>
        <w:t>18</w:t>
      </w:r>
      <w:r w:rsidRPr="00D10417">
        <w:rPr>
          <w:rFonts w:ascii="Arial" w:hAnsi="Arial" w:cs="Arial"/>
        </w:rPr>
        <w:t>日有一名叫做</w:t>
      </w:r>
      <w:r w:rsidRPr="00D10417">
        <w:rPr>
          <w:rFonts w:ascii="Arial" w:hAnsi="Arial" w:cs="Arial"/>
        </w:rPr>
        <w:t>Ben McDaniel</w:t>
      </w:r>
      <w:r w:rsidRPr="00D10417">
        <w:rPr>
          <w:rFonts w:ascii="Arial" w:hAnsi="Arial" w:cs="Arial"/>
        </w:rPr>
        <w:t>的潜水员在佛罗里达的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洞穴失踪，</w:t>
      </w:r>
      <w:r w:rsidRPr="00D10417">
        <w:rPr>
          <w:rFonts w:ascii="Arial" w:hAnsi="Arial" w:cs="Arial"/>
        </w:rPr>
        <w:t>20</w:t>
      </w:r>
      <w:r w:rsidRPr="00D10417">
        <w:rPr>
          <w:rFonts w:ascii="Arial" w:hAnsi="Arial" w:cs="Arial"/>
        </w:rPr>
        <w:t>日有人报警，但接下来两天，所有的洞穴潜水员出动搜寻，</w:t>
      </w:r>
      <w:ins w:id="491" w:author="Private" w:date="2017-09-21T14:13:00Z">
        <w:r w:rsidR="00017B9D" w:rsidRPr="00595723">
          <w:rPr>
            <w:rFonts w:ascii="Arial" w:hAnsi="Arial" w:cs="Arial"/>
          </w:rPr>
          <w:t>一直到达洞穴图尽头之外最艰难的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地方</w:t>
        </w:r>
      </w:ins>
      <w:del w:id="492" w:author="Private" w:date="2017-09-21T14:13:00Z">
        <w:r w:rsidRPr="00D10417">
          <w:rPr>
            <w:rFonts w:ascii="Arial" w:hAnsi="Arial" w:cs="Arial"/>
          </w:rPr>
          <w:delText>一直到达洞穴图尽头之外最艰难的地方</w:delText>
        </w:r>
      </w:del>
      <w:r w:rsidRPr="00D10417">
        <w:rPr>
          <w:rFonts w:ascii="Arial" w:hAnsi="Arial" w:cs="Arial"/>
        </w:rPr>
        <w:t>，仍然什么也没有找到。那时候他还没有能够从洞穴里救出过活人，但以他的洞潜水平，尸体打捞的丰富经验以及对佛罗里达洞穴的熟悉程度，艾德是</w:t>
      </w:r>
      <w:ins w:id="493" w:author="Private" w:date="2017-09-21T14:13:00Z">
        <w:r w:rsidR="00017B9D" w:rsidRPr="00595723">
          <w:rPr>
            <w:rFonts w:ascii="Arial" w:hAnsi="Arial" w:cs="Arial"/>
          </w:rPr>
          <w:t xml:space="preserve"> </w:t>
        </w:r>
      </w:ins>
      <w:r w:rsidRPr="00D10417">
        <w:rPr>
          <w:rFonts w:ascii="Arial" w:hAnsi="Arial" w:cs="Arial"/>
        </w:rPr>
        <w:t>McDaniel</w:t>
      </w:r>
      <w:r w:rsidRPr="00D10417">
        <w:rPr>
          <w:rFonts w:ascii="Arial" w:hAnsi="Arial" w:cs="Arial"/>
        </w:rPr>
        <w:t>一家最后的希望。</w:t>
      </w:r>
    </w:p>
    <w:p w14:paraId="7765D9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94AB22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你瞧，超人是不能休假的。艾德匆匆赶回佛罗里达。</w:t>
      </w:r>
    </w:p>
    <w:p w14:paraId="61A14B3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3CFA75F" w14:textId="1F55CF40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听名字，</w:t>
      </w:r>
      <w:ins w:id="494" w:author="Private" w:date="2017-09-21T14:13:00Z">
        <w:r w:rsidR="00017B9D" w:rsidRPr="00595723">
          <w:rPr>
            <w:rFonts w:ascii="Arial" w:hAnsi="Arial" w:cs="Arial"/>
          </w:rPr>
          <w:t>就是一个难度很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大的洞穴</w:t>
        </w:r>
      </w:ins>
      <w:del w:id="495" w:author="Private" w:date="2017-09-21T14:13:00Z">
        <w:r w:rsidRPr="00D10417">
          <w:rPr>
            <w:rFonts w:ascii="Arial" w:hAnsi="Arial" w:cs="Arial"/>
          </w:rPr>
          <w:delText>就是一个难度很大的洞穴</w:delText>
        </w:r>
      </w:del>
      <w:r w:rsidRPr="00D10417">
        <w:rPr>
          <w:rFonts w:ascii="Arial" w:hAnsi="Arial" w:cs="Arial"/>
        </w:rPr>
        <w:t>。即便地处佛罗里达这个全美国洞潜最发达，每年有上千人从世界各地来潜水的地方，</w:t>
      </w: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中也有许多通道是人所未至的，因为实在太难。</w:t>
      </w:r>
      <w:ins w:id="496" w:author="Private" w:date="2017-09-21T14:13:00Z">
        <w:r w:rsidR="00017B9D" w:rsidRPr="00595723">
          <w:rPr>
            <w:rFonts w:ascii="Arial" w:hAnsi="Arial" w:cs="Arial"/>
          </w:rPr>
          <w:t>前两天</w:t>
        </w:r>
        <w:r w:rsidR="00017B9D" w:rsidRPr="00595723">
          <w:rPr>
            <w:rFonts w:ascii="Arial" w:hAnsi="Arial" w:cs="Arial"/>
          </w:rPr>
          <w:t xml:space="preserve"> </w:t>
        </w:r>
        <w:r w:rsidR="00017B9D" w:rsidRPr="00595723">
          <w:rPr>
            <w:rFonts w:ascii="Arial" w:hAnsi="Arial" w:cs="Arial"/>
          </w:rPr>
          <w:t>参与搜寻的洞穴潜水员们无法相信</w:t>
        </w:r>
      </w:ins>
      <w:del w:id="497" w:author="Private" w:date="2017-09-21T14:13:00Z">
        <w:r w:rsidRPr="00D10417">
          <w:rPr>
            <w:rFonts w:ascii="Arial" w:hAnsi="Arial" w:cs="Arial"/>
          </w:rPr>
          <w:delText>前两天参与搜寻的洞穴潜水员们无法相信</w:delText>
        </w:r>
      </w:del>
      <w:r w:rsidRPr="00D10417">
        <w:rPr>
          <w:rFonts w:ascii="Arial" w:hAnsi="Arial" w:cs="Arial"/>
        </w:rPr>
        <w:t>，以未经洞潜训练的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的能力可以达到连他们都去不了的地方。</w:t>
      </w:r>
    </w:p>
    <w:p w14:paraId="50549C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9156A3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但是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的家人不愿放弃。即使他死去了，尸体也一定在洞中的某个地方。他们一定要找到他。</w:t>
      </w:r>
    </w:p>
    <w:p w14:paraId="2598C7A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310FD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Vortex</w:t>
      </w:r>
      <w:r w:rsidRPr="00D10417">
        <w:rPr>
          <w:rFonts w:ascii="Arial" w:hAnsi="Arial" w:cs="Arial"/>
        </w:rPr>
        <w:t>的通道里有一道栅栏门，只有拥有洞潜证书的人才可以拿到那道门的钥匙。有不少人在当天见到大个子的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下水，但没有人知道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进去没有，或者是怎么进去的。进行搜索的潜水员们看到有人试图不用钥匙打开那扇门的痕迹。</w:t>
      </w:r>
    </w:p>
    <w:p w14:paraId="023881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CDA08D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艾德独自进入洞中，朝着洞穴尽头那些不存在于地图上的地方进发。</w:t>
      </w:r>
    </w:p>
    <w:p w14:paraId="63931ED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1E13080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我想你们已经知道，所有成功的救援都已经写完了。所以这一定是一次尸体打捞的行动对不对？</w:t>
      </w:r>
      <w:r w:rsidRPr="00D10417">
        <w:rPr>
          <w:rFonts w:ascii="Arial" w:hAnsi="Arial" w:cs="Arial"/>
        </w:rPr>
        <w:t>——</w:t>
      </w:r>
      <w:r w:rsidRPr="00D10417">
        <w:rPr>
          <w:rFonts w:ascii="Arial" w:hAnsi="Arial" w:cs="Arial"/>
        </w:rPr>
        <w:t>不对。就连艾德也没有找到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的任何踪迹。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的家人拒绝相信这一点，艾德只能告诉他们：连我都去不了的地方，他绝对不可能去到。</w:t>
      </w:r>
    </w:p>
    <w:p w14:paraId="5B28D4C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877D26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lastRenderedPageBreak/>
        <w:t>洞穴潜水员们相信，</w:t>
      </w:r>
      <w:r w:rsidRPr="00D10417">
        <w:rPr>
          <w:rFonts w:ascii="Arial" w:hAnsi="Arial" w:cs="Arial"/>
        </w:rPr>
        <w:t>Ben</w:t>
      </w:r>
      <w:r w:rsidRPr="00D10417">
        <w:rPr>
          <w:rFonts w:ascii="Arial" w:hAnsi="Arial" w:cs="Arial"/>
        </w:rPr>
        <w:t>绝对不在洞中。至于他，或是他的尸身究竟去了哪里，在两年之后的今天，依旧是一桩无解的悬案。</w:t>
      </w:r>
    </w:p>
    <w:p w14:paraId="37CE7EE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7E7F99B" w14:textId="39FC7B54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Jill Heinerth</w:t>
      </w:r>
      <w:r w:rsidRPr="00D10417">
        <w:rPr>
          <w:rFonts w:ascii="Arial" w:hAnsi="Arial" w:cs="Arial"/>
        </w:rPr>
        <w:t>等人将这个故事拍成了一部纪录片，题目就叫：</w:t>
      </w:r>
      <w:ins w:id="498" w:author="Private" w:date="2017-09-21T14:13:00Z">
        <w:r w:rsidR="00017B9D" w:rsidRPr="00595723">
          <w:rPr>
            <w:rFonts w:ascii="Arial" w:hAnsi="Arial" w:cs="Arial"/>
          </w:rPr>
          <w:t>Ben’s</w:t>
        </w:r>
      </w:ins>
      <w:del w:id="499" w:author="Private" w:date="2017-09-21T14:13:00Z">
        <w:r w:rsidRPr="00D10417">
          <w:rPr>
            <w:rFonts w:ascii="Arial" w:hAnsi="Arial" w:cs="Arial"/>
          </w:rPr>
          <w:delText>Ben's</w:delText>
        </w:r>
      </w:del>
      <w:r w:rsidRPr="00D10417">
        <w:rPr>
          <w:rFonts w:ascii="Arial" w:hAnsi="Arial" w:cs="Arial"/>
        </w:rPr>
        <w:t xml:space="preserve"> Vortex</w:t>
      </w:r>
      <w:r w:rsidRPr="00D10417">
        <w:rPr>
          <w:rFonts w:ascii="Arial" w:hAnsi="Arial" w:cs="Arial"/>
        </w:rPr>
        <w:t>。</w:t>
      </w:r>
    </w:p>
    <w:p w14:paraId="695F68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6141E62" w14:textId="77777777" w:rsidR="00017B9D" w:rsidRPr="00595723" w:rsidRDefault="00017B9D" w:rsidP="00595723">
      <w:pPr>
        <w:spacing w:after="0"/>
        <w:jc w:val="both"/>
        <w:rPr>
          <w:ins w:id="500" w:author="Private" w:date="2017-09-21T14:13:00Z"/>
          <w:rFonts w:ascii="Arial" w:hAnsi="Arial" w:cs="Arial"/>
        </w:rPr>
      </w:pPr>
      <w:ins w:id="501" w:author="Private" w:date="2017-09-21T14:13:00Z">
        <w:r w:rsidRPr="00595723">
          <w:rPr>
            <w:rFonts w:ascii="Arial" w:hAnsi="Arial" w:cs="Arial"/>
          </w:rPr>
          <w:t>***************</w:t>
        </w:r>
      </w:ins>
    </w:p>
    <w:p w14:paraId="6CDE5969" w14:textId="77777777" w:rsidR="00017B9D" w:rsidRPr="00595723" w:rsidRDefault="00017B9D" w:rsidP="00595723">
      <w:pPr>
        <w:spacing w:after="0"/>
        <w:jc w:val="both"/>
        <w:rPr>
          <w:ins w:id="502" w:author="Private" w:date="2017-09-21T14:13:00Z"/>
          <w:rFonts w:ascii="Arial" w:hAnsi="Arial" w:cs="Arial"/>
        </w:rPr>
      </w:pPr>
    </w:p>
    <w:p w14:paraId="2918F9BF" w14:textId="77777777" w:rsidR="00017B9D" w:rsidRPr="00595723" w:rsidRDefault="00017B9D" w:rsidP="00595723">
      <w:pPr>
        <w:spacing w:after="0"/>
        <w:jc w:val="both"/>
        <w:rPr>
          <w:ins w:id="503" w:author="Private" w:date="2017-09-21T14:13:00Z"/>
          <w:rFonts w:ascii="Arial" w:hAnsi="Arial" w:cs="Arial"/>
        </w:rPr>
      </w:pPr>
      <w:ins w:id="504" w:author="Private" w:date="2017-09-21T14:13:00Z">
        <w:r w:rsidRPr="00595723">
          <w:rPr>
            <w:rFonts w:ascii="Arial" w:hAnsi="Arial" w:cs="Arial"/>
          </w:rPr>
          <w:t>在这个帖子的结尾，我必须说，艾德是我心目中的英雄。可是超人不能拯救全世界，在进入洞穴之前请想清楚，你到底准备好了吗？艾德不会分分钟出现在你的面前，你所能依赖的，只有你自己。</w:t>
        </w:r>
      </w:ins>
    </w:p>
    <w:p w14:paraId="0C494017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C6CB9" w14:textId="1C857180" w:rsidR="00304268" w:rsidRDefault="00304268" w:rsidP="00D10417">
      <w:pPr>
        <w:spacing w:after="0"/>
        <w:jc w:val="both"/>
        <w:rPr>
          <w:del w:id="505" w:author="Private" w:date="2017-09-21T14:13:00Z"/>
          <w:rFonts w:ascii="Arial" w:hAnsi="Arial" w:cs="Arial"/>
        </w:rPr>
      </w:pPr>
      <w:r w:rsidRPr="00D10417">
        <w:rPr>
          <w:rFonts w:ascii="Arial" w:hAnsi="Arial" w:cs="Arial"/>
        </w:rPr>
        <w:t>（全文完）</w:t>
      </w:r>
    </w:p>
    <w:p w14:paraId="465FFAE4" w14:textId="77777777" w:rsidR="00D10417" w:rsidRPr="00D10417" w:rsidRDefault="00D10417" w:rsidP="00D10417">
      <w:pPr>
        <w:spacing w:after="0"/>
        <w:jc w:val="both"/>
        <w:rPr>
          <w:del w:id="506" w:author="Private" w:date="2017-09-21T14:13:00Z"/>
          <w:rFonts w:ascii="Arial" w:hAnsi="Arial" w:cs="Arial"/>
        </w:rPr>
      </w:pPr>
    </w:p>
    <w:p w14:paraId="16D785C8" w14:textId="77777777" w:rsidR="00D10417" w:rsidRDefault="00D10417">
      <w:pPr>
        <w:rPr>
          <w:del w:id="507" w:author="Private" w:date="2017-09-21T14:13:00Z"/>
          <w:rFonts w:ascii="Arial" w:hAnsi="Arial" w:cs="Arial"/>
        </w:rPr>
      </w:pPr>
      <w:del w:id="508" w:author="Private" w:date="2017-09-21T14:13:00Z">
        <w:r>
          <w:rPr>
            <w:rFonts w:ascii="Arial" w:hAnsi="Arial" w:cs="Arial"/>
          </w:rPr>
          <w:br w:type="page"/>
        </w:r>
      </w:del>
    </w:p>
    <w:p w14:paraId="5053E227" w14:textId="6B28C9ED" w:rsidR="00FC4023" w:rsidRPr="00D10417" w:rsidRDefault="00FC4023" w:rsidP="00D10417">
      <w:pPr>
        <w:spacing w:after="0"/>
        <w:jc w:val="both"/>
        <w:rPr>
          <w:del w:id="509" w:author="Private" w:date="2017-09-21T14:13:00Z"/>
          <w:rFonts w:ascii="Arial" w:hAnsi="Arial" w:cs="Arial"/>
        </w:rPr>
      </w:pPr>
      <w:del w:id="510" w:author="Private" w:date="2017-09-21T14:13:00Z">
        <w:r w:rsidRPr="00D10417">
          <w:rPr>
            <w:rFonts w:ascii="Arial" w:hAnsi="Arial" w:cs="Arial"/>
          </w:rPr>
          <w:delText>如同本贴中讲到的，很多开放水域潜水员进入洞穴，是因为洞穴潜水的风险并非一望即知。因此，美国洞穴协会的洞穴潜水分会于</w:delText>
        </w:r>
        <w:r w:rsidRPr="00D10417">
          <w:rPr>
            <w:rFonts w:ascii="Arial" w:hAnsi="Arial" w:cs="Arial"/>
          </w:rPr>
          <w:delText>1997</w:delText>
        </w:r>
        <w:r w:rsidRPr="00D10417">
          <w:rPr>
            <w:rFonts w:ascii="Arial" w:hAnsi="Arial" w:cs="Arial"/>
          </w:rPr>
          <w:delText>年发布了一段录像，解释了一些洞穴潜水可能遇到的危险，题目就是：</w:delText>
        </w:r>
        <w:r w:rsidRPr="00D10417">
          <w:rPr>
            <w:rFonts w:ascii="Arial" w:hAnsi="Arial" w:cs="Arial"/>
          </w:rPr>
          <w:delText xml:space="preserve">A Deceptively Easy Way to Die </w:delText>
        </w:r>
        <w:r w:rsidRPr="00D10417">
          <w:rPr>
            <w:rFonts w:ascii="Arial" w:hAnsi="Arial" w:cs="Arial"/>
          </w:rPr>
          <w:delText>（你不知道这么死有多容易）。主持人就是在本帖第三集中救出一位女性潜水员的</w:delText>
        </w:r>
        <w:r w:rsidRPr="00D10417">
          <w:rPr>
            <w:rFonts w:ascii="Arial" w:hAnsi="Arial" w:cs="Arial"/>
          </w:rPr>
          <w:delText>Lamar Hires</w:delText>
        </w:r>
        <w:r w:rsidRPr="00D10417">
          <w:rPr>
            <w:rFonts w:ascii="Arial" w:hAnsi="Arial" w:cs="Arial"/>
          </w:rPr>
          <w:delText>，资助方是为纪念洞潜事故分析先驱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建立的</w:delText>
        </w:r>
        <w:r w:rsidRPr="00D10417">
          <w:rPr>
            <w:rFonts w:ascii="Arial" w:hAnsi="Arial" w:cs="Arial"/>
          </w:rPr>
          <w:delText>Sheck Exley</w:delText>
        </w:r>
        <w:r w:rsidRPr="00D10417">
          <w:rPr>
            <w:rFonts w:ascii="Arial" w:hAnsi="Arial" w:cs="Arial"/>
          </w:rPr>
          <w:delText>安全基金，而摄影指导则是著名的洞穴摄影师</w:delText>
        </w:r>
        <w:r w:rsidRPr="00D10417">
          <w:rPr>
            <w:rFonts w:ascii="Arial" w:hAnsi="Arial" w:cs="Arial"/>
          </w:rPr>
          <w:delText>Wek Skiles</w:delText>
        </w:r>
        <w:r w:rsidRPr="00D10417">
          <w:rPr>
            <w:rFonts w:ascii="Arial" w:hAnsi="Arial" w:cs="Arial"/>
          </w:rPr>
          <w:delText>。</w:delText>
        </w:r>
      </w:del>
    </w:p>
    <w:p w14:paraId="3D17D034" w14:textId="77777777" w:rsidR="00FC4023" w:rsidRPr="00D10417" w:rsidRDefault="00FC4023" w:rsidP="00D10417">
      <w:pPr>
        <w:spacing w:after="0"/>
        <w:jc w:val="both"/>
        <w:rPr>
          <w:del w:id="511" w:author="Private" w:date="2017-09-21T14:13:00Z"/>
          <w:rFonts w:ascii="Arial" w:hAnsi="Arial" w:cs="Arial"/>
        </w:rPr>
      </w:pPr>
    </w:p>
    <w:p w14:paraId="559B3328" w14:textId="77777777" w:rsidR="00304268" w:rsidRPr="00D10417" w:rsidRDefault="00FC4023" w:rsidP="00D10417">
      <w:pPr>
        <w:spacing w:after="0"/>
        <w:jc w:val="both"/>
        <w:rPr>
          <w:del w:id="512" w:author="Private" w:date="2017-09-21T14:13:00Z"/>
          <w:rFonts w:ascii="Arial" w:hAnsi="Arial" w:cs="Arial"/>
        </w:rPr>
      </w:pPr>
      <w:del w:id="513" w:author="Private" w:date="2017-09-21T14:13:00Z">
        <w:r w:rsidRPr="00D10417">
          <w:rPr>
            <w:rFonts w:ascii="Arial" w:hAnsi="Arial" w:cs="Arial"/>
          </w:rPr>
          <w:delText>录像我搬到了土豆（英文讲解，无中文字幕）：</w:delText>
        </w:r>
        <w:r w:rsidRPr="00D10417">
          <w:rPr>
            <w:rFonts w:ascii="Arial" w:hAnsi="Arial" w:cs="Arial"/>
          </w:rPr>
          <w:delText xml:space="preserve"> </w:delText>
        </w:r>
        <w:r w:rsidRPr="00D10417">
          <w:rPr>
            <w:rFonts w:ascii="Arial" w:hAnsi="Arial" w:cs="Arial"/>
          </w:rPr>
          <w:fldChar w:fldCharType="begin"/>
        </w:r>
        <w:r w:rsidRPr="00D10417">
          <w:rPr>
            <w:rFonts w:ascii="Arial" w:hAnsi="Arial" w:cs="Arial"/>
          </w:rPr>
          <w:delInstrText xml:space="preserve"> HYPERLINK "http://www.tudou.com/programs/view/cdXO8KcoimI/" </w:delInstrText>
        </w:r>
        <w:r w:rsidRPr="00D10417">
          <w:rPr>
            <w:rFonts w:ascii="Arial" w:hAnsi="Arial" w:cs="Arial"/>
          </w:rPr>
          <w:fldChar w:fldCharType="separate"/>
        </w:r>
        <w:r w:rsidRPr="00D10417">
          <w:rPr>
            <w:rStyle w:val="a4"/>
            <w:rFonts w:ascii="Arial" w:hAnsi="Arial" w:cs="Arial"/>
          </w:rPr>
          <w:delText>http://www.tudou.com/programs/view/cdXO8KcoimI/</w:delText>
        </w:r>
        <w:r w:rsidRPr="00D10417">
          <w:rPr>
            <w:rFonts w:ascii="Arial" w:hAnsi="Arial" w:cs="Arial"/>
          </w:rPr>
          <w:fldChar w:fldCharType="end"/>
        </w:r>
        <w:r w:rsidRPr="00D10417">
          <w:rPr>
            <w:rFonts w:ascii="Arial" w:hAnsi="Arial" w:cs="Arial"/>
          </w:rPr>
          <w:delText xml:space="preserve"> </w:delText>
        </w:r>
      </w:del>
    </w:p>
    <w:p w14:paraId="3E065E52" w14:textId="77777777" w:rsidR="00304268" w:rsidRPr="00D10417" w:rsidRDefault="00304268" w:rsidP="00D10417">
      <w:pPr>
        <w:spacing w:after="0"/>
        <w:jc w:val="both"/>
        <w:rPr>
          <w:del w:id="514" w:author="Private" w:date="2017-09-21T14:13:00Z"/>
          <w:rFonts w:ascii="Arial" w:hAnsi="Arial" w:cs="Arial"/>
        </w:rPr>
      </w:pPr>
      <w:del w:id="515" w:author="Private" w:date="2017-09-21T14:13:00Z">
        <w:r w:rsidRPr="00D10417">
          <w:rPr>
            <w:rFonts w:ascii="Arial" w:hAnsi="Arial" w:cs="Arial"/>
          </w:rPr>
          <w:br w:type="page"/>
        </w:r>
      </w:del>
    </w:p>
    <w:p w14:paraId="155D52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评论：</w:t>
      </w:r>
    </w:p>
    <w:p w14:paraId="3845C6F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邹忌</w:t>
      </w:r>
      <w:r w:rsidRPr="00D10417">
        <w:rPr>
          <w:rFonts w:ascii="Arial" w:hAnsi="Arial" w:cs="Arial"/>
        </w:rPr>
        <w:t xml:space="preserve"> wrote:</w:t>
      </w:r>
    </w:p>
    <w:p w14:paraId="67EFED9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非常棒的帖子！写一些自己的浮浅感受：</w:t>
      </w:r>
    </w:p>
    <w:p w14:paraId="7A7B9D1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1</w:t>
      </w:r>
      <w:r w:rsidRPr="00D10417">
        <w:rPr>
          <w:rFonts w:ascii="Arial" w:hAnsi="Arial" w:cs="Arial"/>
        </w:rPr>
        <w:t>、开放水域潜水员决不能进入任何洞穴。哪怕是探头探脑，因为错误是不讲量的，那会进一步引起你的好奇心而酿成大错。我注意到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个都是开放水域潜水员制造的。</w:t>
      </w:r>
    </w:p>
    <w:p w14:paraId="73465B4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、绝不因好奇和好胜心而改变潜水计划。这与上一点有关联性，但</w:t>
      </w:r>
      <w:r w:rsidRPr="00D10417">
        <w:rPr>
          <w:rFonts w:ascii="Arial" w:hAnsi="Arial" w:cs="Arial"/>
        </w:rPr>
        <w:t>5</w:t>
      </w:r>
      <w:r w:rsidRPr="00D10417">
        <w:rPr>
          <w:rFonts w:ascii="Arial" w:hAnsi="Arial" w:cs="Arial"/>
        </w:rPr>
        <w:t>个案例中有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个与此有关（孩子好奇和追鱼）。</w:t>
      </w:r>
    </w:p>
    <w:p w14:paraId="6D28065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、下水和升水，都必须与</w:t>
      </w:r>
      <w:r w:rsidRPr="00D10417">
        <w:rPr>
          <w:rFonts w:ascii="Arial" w:hAnsi="Arial" w:cs="Arial"/>
        </w:rPr>
        <w:t>buddy</w:t>
      </w:r>
      <w:r w:rsidRPr="00D10417">
        <w:rPr>
          <w:rFonts w:ascii="Arial" w:hAnsi="Arial" w:cs="Arial"/>
        </w:rPr>
        <w:t>保持住位置和深度，互相都要在彼此视线和可操作范围内。整个潜水过程也是一样，只是下水和升水过程要更提高意识。编号为</w:t>
      </w:r>
      <w:r w:rsidRPr="00D10417">
        <w:rPr>
          <w:rFonts w:ascii="Arial" w:hAnsi="Arial" w:cs="Arial"/>
        </w:rPr>
        <w:t>2</w:t>
      </w:r>
      <w:r w:rsidRPr="00D10417">
        <w:rPr>
          <w:rFonts w:ascii="Arial" w:hAnsi="Arial" w:cs="Arial"/>
        </w:rPr>
        <w:t>的案例是上水先上水的人踢混了水；编号</w:t>
      </w:r>
      <w:r w:rsidRPr="00D10417">
        <w:rPr>
          <w:rFonts w:ascii="Arial" w:hAnsi="Arial" w:cs="Arial"/>
        </w:rPr>
        <w:t>3</w:t>
      </w:r>
      <w:r w:rsidRPr="00D10417">
        <w:rPr>
          <w:rFonts w:ascii="Arial" w:hAnsi="Arial" w:cs="Arial"/>
        </w:rPr>
        <w:t>案例中下水被卡住同伴不在身边而浑然不知。</w:t>
      </w:r>
    </w:p>
    <w:p w14:paraId="3388DC5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4</w:t>
      </w:r>
      <w:r w:rsidRPr="00D10417">
        <w:rPr>
          <w:rFonts w:ascii="Arial" w:hAnsi="Arial" w:cs="Arial"/>
        </w:rPr>
        <w:t>、洞潜出事后可以利用气室为自己赢得救援时间，当然这一点的意义大家心知肚明了。</w:t>
      </w:r>
    </w:p>
    <w:p w14:paraId="247A35F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</w:t>
      </w:r>
    </w:p>
    <w:p w14:paraId="7F74692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1. </w:t>
      </w:r>
      <w:r w:rsidRPr="00D10417">
        <w:rPr>
          <w:rFonts w:ascii="Arial" w:hAnsi="Arial" w:cs="Arial"/>
        </w:rPr>
        <w:t>这些是救援成功的案例，除了运气之外，训练也占部分因素。洞潜的死亡案例中，曾经有超过</w:t>
      </w:r>
      <w:r w:rsidRPr="00D10417">
        <w:rPr>
          <w:rFonts w:ascii="Arial" w:hAnsi="Arial" w:cs="Arial"/>
        </w:rPr>
        <w:t>90%</w:t>
      </w:r>
      <w:r w:rsidRPr="00D10417">
        <w:rPr>
          <w:rFonts w:ascii="Arial" w:hAnsi="Arial" w:cs="Arial"/>
        </w:rPr>
        <w:t>是开放水域潜水员。近十几年来，随着知识的普及，这个比例在下降，</w:t>
      </w:r>
      <w:r w:rsidRPr="00D10417">
        <w:rPr>
          <w:rFonts w:ascii="Arial" w:hAnsi="Arial" w:cs="Arial"/>
        </w:rPr>
        <w:t>2005</w:t>
      </w:r>
      <w:r w:rsidRPr="00D10417">
        <w:rPr>
          <w:rFonts w:ascii="Arial" w:hAnsi="Arial" w:cs="Arial"/>
        </w:rPr>
        <w:t>年左右的统计还有</w:t>
      </w:r>
      <w:r w:rsidRPr="00D10417">
        <w:rPr>
          <w:rFonts w:ascii="Arial" w:hAnsi="Arial" w:cs="Arial"/>
        </w:rPr>
        <w:t>70%</w:t>
      </w:r>
      <w:r w:rsidRPr="00D10417">
        <w:rPr>
          <w:rFonts w:ascii="Arial" w:hAnsi="Arial" w:cs="Arial"/>
        </w:rPr>
        <w:t>是开放水域潜水员。</w:t>
      </w:r>
      <w:r w:rsidRPr="00D10417">
        <w:rPr>
          <w:rFonts w:ascii="Arial" w:hAnsi="Arial" w:cs="Arial"/>
        </w:rPr>
        <w:t>30%</w:t>
      </w:r>
      <w:r w:rsidRPr="00D10417">
        <w:rPr>
          <w:rFonts w:ascii="Arial" w:hAnsi="Arial" w:cs="Arial"/>
        </w:rPr>
        <w:t>的洞穴潜水员中，也有一大部分是超出自己的能力潜水导致的事故。</w:t>
      </w:r>
    </w:p>
    <w:p w14:paraId="2FF371C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961EE4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2. </w:t>
      </w:r>
      <w:r w:rsidRPr="00D10417">
        <w:rPr>
          <w:rFonts w:ascii="Arial" w:hAnsi="Arial" w:cs="Arial"/>
        </w:rPr>
        <w:t>没错</w:t>
      </w:r>
    </w:p>
    <w:p w14:paraId="2CFF496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58B0AB7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3. </w:t>
      </w:r>
      <w:r w:rsidRPr="00D10417">
        <w:rPr>
          <w:rFonts w:ascii="Arial" w:hAnsi="Arial" w:cs="Arial"/>
        </w:rPr>
        <w:t>不是先上水的人踢混了水，是他们所有人在洞内踢混了水，导致能见度为零，这是开放水域潜水员进洞后普遍问题。先出来的那个哥们只是蒙头乱撞时运气比较好。</w:t>
      </w:r>
    </w:p>
    <w:p w14:paraId="0CAE0DE2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C5745EF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 xml:space="preserve">4. </w:t>
      </w:r>
      <w:r w:rsidRPr="00D10417">
        <w:rPr>
          <w:rFonts w:ascii="Arial" w:hAnsi="Arial" w:cs="Arial"/>
        </w:rPr>
        <w:t>气室未必有，就算有，其中的空气也不一定能够呼吸。</w:t>
      </w:r>
    </w:p>
    <w:p w14:paraId="0B22A97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BCBB9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61A5E3E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這個故事的旁觀者有一篇蠻完整的敘述</w:t>
      </w:r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以及該洞穴的探險視頻</w:t>
      </w:r>
      <w:r w:rsidRPr="00D10417">
        <w:rPr>
          <w:rFonts w:ascii="Arial" w:hAnsi="Arial" w:cs="Arial"/>
        </w:rPr>
        <w:t>:</w:t>
      </w:r>
    </w:p>
    <w:p w14:paraId="342594A6" w14:textId="77777777" w:rsidR="00304268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0" w:history="1">
        <w:r w:rsidR="00304268" w:rsidRPr="00D10417">
          <w:rPr>
            <w:rStyle w:val="a4"/>
            <w:rFonts w:ascii="Arial" w:hAnsi="Arial" w:cs="Arial"/>
          </w:rPr>
          <w:t>http://www.scubaboard.com/forums/accidents-incidents/429662-edd-sorenson-saves-ow-diver-cave-6.html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20C47BD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CCF072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1D51165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群众顺便爆个料，</w:t>
      </w:r>
      <w:proofErr w:type="spellStart"/>
      <w:r w:rsidRPr="00D10417">
        <w:rPr>
          <w:rFonts w:ascii="Arial" w:hAnsi="Arial" w:cs="Arial"/>
        </w:rPr>
        <w:t>Edd</w:t>
      </w:r>
      <w:proofErr w:type="spellEnd"/>
      <w:r w:rsidRPr="00D10417">
        <w:rPr>
          <w:rFonts w:ascii="Arial" w:hAnsi="Arial" w:cs="Arial"/>
        </w:rPr>
        <w:t>上个月又救出来一个！！！</w:t>
      </w:r>
    </w:p>
    <w:p w14:paraId="4AD1E40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1261977" w14:textId="77777777" w:rsidR="00304268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1" w:history="1">
        <w:r w:rsidR="00304268" w:rsidRPr="00D10417">
          <w:rPr>
            <w:rStyle w:val="a4"/>
            <w:rFonts w:ascii="Arial" w:hAnsi="Arial" w:cs="Arial"/>
          </w:rPr>
          <w:t>http://www.wmbb.com/story/19837942/cave-diver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5DABCF2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337252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看看是你翻译得快还是他救得快，我看好你！</w:t>
      </w:r>
    </w:p>
    <w:p w14:paraId="1598E0B3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24F0E7DB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48FB723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你专心翻译。</w:t>
      </w:r>
    </w:p>
    <w:p w14:paraId="71593730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06A727C6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群众继续提供线索：</w:t>
      </w:r>
    </w:p>
    <w:p w14:paraId="55AD89CE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D8C8A7C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一次成功的：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"http://www.undercurrent.org/blog/2010/07/20/cave-diver-rescued/"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a4"/>
          <w:rFonts w:ascii="Arial" w:hAnsi="Arial" w:cs="Arial"/>
        </w:rPr>
        <w:t>http://www.undercurrent.org/blog/2010/07/20/cave-diver-rescued/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13A9B168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7007AE1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一次失败的：</w:t>
      </w:r>
      <w:r w:rsidRPr="00D10417">
        <w:rPr>
          <w:rFonts w:ascii="Arial" w:hAnsi="Arial" w:cs="Arial"/>
        </w:rPr>
        <w:fldChar w:fldCharType="begin"/>
      </w:r>
      <w:r w:rsidRPr="00D10417">
        <w:rPr>
          <w:rFonts w:ascii="Arial" w:hAnsi="Arial" w:cs="Arial"/>
        </w:rPr>
        <w:instrText xml:space="preserve"> HYPERLINK "http://cavingnews.com/20120821-russian-cave-diver-drowns-in-ilyukhinskaya-cave-abkhazia" </w:instrText>
      </w:r>
      <w:r w:rsidRPr="00D10417">
        <w:rPr>
          <w:rFonts w:ascii="Arial" w:hAnsi="Arial" w:cs="Arial"/>
        </w:rPr>
        <w:fldChar w:fldCharType="separate"/>
      </w:r>
      <w:r w:rsidRPr="00D10417">
        <w:rPr>
          <w:rStyle w:val="a4"/>
          <w:rFonts w:ascii="Arial" w:hAnsi="Arial" w:cs="Arial"/>
        </w:rPr>
        <w:t>http://cavingnews.com/20120821-russian-cave-diver-drowns-in-ilyukhinskaya-cave-abkhazia</w:t>
      </w:r>
      <w:r w:rsidRPr="00D10417">
        <w:rPr>
          <w:rFonts w:ascii="Arial" w:hAnsi="Arial" w:cs="Arial"/>
        </w:rPr>
        <w:fldChar w:fldCharType="end"/>
      </w:r>
      <w:r w:rsidRPr="00D10417">
        <w:rPr>
          <w:rFonts w:ascii="Arial" w:hAnsi="Arial" w:cs="Arial"/>
        </w:rPr>
        <w:t xml:space="preserve"> </w:t>
      </w:r>
    </w:p>
    <w:p w14:paraId="71AE4A85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466DC9ED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proofErr w:type="spellStart"/>
      <w:r w:rsidRPr="00D10417">
        <w:rPr>
          <w:rFonts w:ascii="Arial" w:hAnsi="Arial" w:cs="Arial"/>
        </w:rPr>
        <w:t>leonard_yu</w:t>
      </w:r>
      <w:proofErr w:type="spellEnd"/>
      <w:r w:rsidRPr="00D10417">
        <w:rPr>
          <w:rFonts w:ascii="Arial" w:hAnsi="Arial" w:cs="Arial"/>
        </w:rPr>
        <w:t xml:space="preserve"> wrote:</w:t>
      </w:r>
    </w:p>
    <w:p w14:paraId="7CE85B71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最后那个故事的救援主角写过一篇洞潜的五条金科玉律，楼主一起翻了吧：</w:t>
      </w:r>
    </w:p>
    <w:p w14:paraId="7908EFCA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</w:p>
    <w:p w14:paraId="66E40E65" w14:textId="77777777" w:rsidR="00304268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2" w:history="1">
        <w:r w:rsidR="00304268" w:rsidRPr="00D10417">
          <w:rPr>
            <w:rStyle w:val="a4"/>
            <w:rFonts w:ascii="Arial" w:hAnsi="Arial" w:cs="Arial"/>
          </w:rPr>
          <w:t>http://www.deephorizon.info/learning03.php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560915D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豆腐回复：我研究了一阵子，觉得那个故事的主角其实应该是</w:t>
      </w:r>
      <w:r w:rsidRPr="00D10417">
        <w:rPr>
          <w:rFonts w:ascii="Arial" w:hAnsi="Arial" w:cs="Arial"/>
        </w:rPr>
        <w:t xml:space="preserve">John </w:t>
      </w:r>
      <w:proofErr w:type="spellStart"/>
      <w:r w:rsidRPr="00D10417">
        <w:rPr>
          <w:rFonts w:ascii="Arial" w:hAnsi="Arial" w:cs="Arial"/>
        </w:rPr>
        <w:t>Orlowskie</w:t>
      </w:r>
      <w:proofErr w:type="spellEnd"/>
      <w:r w:rsidRPr="00D10417">
        <w:rPr>
          <w:rFonts w:ascii="Arial" w:hAnsi="Arial" w:cs="Arial"/>
        </w:rPr>
        <w:t>，不过据说他是个怪人咧。</w:t>
      </w:r>
    </w:p>
    <w:p w14:paraId="35973764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Ethan1979 wrote:</w:t>
      </w:r>
    </w:p>
    <w:p w14:paraId="0534B4D9" w14:textId="77777777" w:rsidR="00304268" w:rsidRPr="00D10417" w:rsidRDefault="00304268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u mean this one?</w:t>
      </w:r>
    </w:p>
    <w:p w14:paraId="520AA12D" w14:textId="77777777" w:rsidR="00304268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3" w:history="1">
        <w:r w:rsidR="00304268" w:rsidRPr="00D10417">
          <w:rPr>
            <w:rStyle w:val="a4"/>
            <w:rFonts w:ascii="Arial" w:hAnsi="Arial" w:cs="Arial"/>
          </w:rPr>
          <w:t>http://www.amazon.com/Basic-Cave-Diving-Blueprint-Survival/dp/9994663372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7CD62BF6" w14:textId="77777777" w:rsidR="00304268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4" w:history="1">
        <w:r w:rsidR="00304268" w:rsidRPr="00D10417">
          <w:rPr>
            <w:rStyle w:val="a4"/>
            <w:rFonts w:ascii="Arial" w:hAnsi="Arial" w:cs="Arial"/>
          </w:rPr>
          <w:t>http://stores.homestead.com/NSS-CDS/-strse-1/Basic-Cave-Diving-cln--A/Detail.bok</w:t>
        </w:r>
      </w:hyperlink>
      <w:r w:rsidR="00304268" w:rsidRPr="00D10417">
        <w:rPr>
          <w:rFonts w:ascii="Arial" w:hAnsi="Arial" w:cs="Arial"/>
        </w:rPr>
        <w:t xml:space="preserve"> </w:t>
      </w:r>
    </w:p>
    <w:p w14:paraId="3F617CCB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19FD5E7A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frances1023 wrote:</w:t>
      </w:r>
    </w:p>
    <w:p w14:paraId="281E22E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楼主搜集的事件都太有意思了，楼主什么时候翻点</w:t>
      </w:r>
      <w:r w:rsidRPr="00D10417">
        <w:rPr>
          <w:rFonts w:ascii="Arial" w:hAnsi="Arial" w:cs="Arial"/>
        </w:rPr>
        <w:t>deco for divers</w:t>
      </w:r>
      <w:r w:rsidRPr="00D10417">
        <w:rPr>
          <w:rFonts w:ascii="Arial" w:hAnsi="Arial" w:cs="Arial"/>
        </w:rPr>
        <w:t>里面的槽点给我们看啊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最近看了</w:t>
      </w:r>
      <w:proofErr w:type="spellStart"/>
      <w:r w:rsidRPr="00D10417">
        <w:rPr>
          <w:rFonts w:ascii="Arial" w:hAnsi="Arial" w:cs="Arial"/>
        </w:rPr>
        <w:t>Sheck</w:t>
      </w:r>
      <w:proofErr w:type="spellEnd"/>
      <w:r w:rsidRPr="00D10417">
        <w:rPr>
          <w:rFonts w:ascii="Arial" w:hAnsi="Arial" w:cs="Arial"/>
        </w:rPr>
        <w:t xml:space="preserve"> </w:t>
      </w:r>
      <w:proofErr w:type="spellStart"/>
      <w:r w:rsidRPr="00D10417">
        <w:rPr>
          <w:rFonts w:ascii="Arial" w:hAnsi="Arial" w:cs="Arial"/>
        </w:rPr>
        <w:t>Exley</w:t>
      </w:r>
      <w:proofErr w:type="spellEnd"/>
      <w:r w:rsidRPr="00D10417">
        <w:rPr>
          <w:rFonts w:ascii="Arial" w:hAnsi="Arial" w:cs="Arial"/>
        </w:rPr>
        <w:t xml:space="preserve"> </w:t>
      </w:r>
      <w:r w:rsidRPr="00D10417">
        <w:rPr>
          <w:rFonts w:ascii="Arial" w:hAnsi="Arial" w:cs="Arial"/>
        </w:rPr>
        <w:t>的</w:t>
      </w:r>
      <w:r w:rsidRPr="00D10417">
        <w:rPr>
          <w:rFonts w:ascii="Arial" w:hAnsi="Arial" w:cs="Arial"/>
        </w:rPr>
        <w:t>caverns measureless to man,</w:t>
      </w:r>
      <w:r w:rsidRPr="00D10417">
        <w:rPr>
          <w:rFonts w:ascii="Arial" w:hAnsi="Arial" w:cs="Arial"/>
        </w:rPr>
        <w:t>如果楼主再找点下大深度死亡事件分析什么的好多人又要被种草。。。</w:t>
      </w:r>
    </w:p>
    <w:p w14:paraId="272E7ED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3DC4E668" w14:textId="77777777" w:rsidR="00FC4023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5" w:history="1">
        <w:r w:rsidR="00FC4023" w:rsidRPr="00D10417">
          <w:rPr>
            <w:rStyle w:val="a4"/>
            <w:rFonts w:ascii="Arial" w:hAnsi="Arial" w:cs="Arial"/>
          </w:rPr>
          <w:t>http://thedecostop.com/forums/forumdisplay.php?36-Diving-Accidents-and-Incidents</w:t>
        </w:r>
      </w:hyperlink>
      <w:r w:rsidR="00FC4023" w:rsidRPr="00D10417">
        <w:rPr>
          <w:rFonts w:ascii="Arial" w:hAnsi="Arial" w:cs="Arial"/>
        </w:rPr>
        <w:t xml:space="preserve"> </w:t>
      </w:r>
    </w:p>
    <w:p w14:paraId="45C7F7A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237398C8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这个版里面比较近的就是说</w:t>
      </w:r>
      <w:proofErr w:type="spellStart"/>
      <w:r w:rsidRPr="00D10417">
        <w:rPr>
          <w:rFonts w:ascii="Arial" w:hAnsi="Arial" w:cs="Arial"/>
        </w:rPr>
        <w:t>gue</w:t>
      </w:r>
      <w:proofErr w:type="spellEnd"/>
      <w:r w:rsidRPr="00D10417">
        <w:rPr>
          <w:rFonts w:ascii="Arial" w:hAnsi="Arial" w:cs="Arial"/>
        </w:rPr>
        <w:t>在法国洞穴课程的时候学生被水流冲死掉了</w:t>
      </w:r>
      <w:r w:rsidRPr="00D10417">
        <w:rPr>
          <w:rFonts w:ascii="Arial" w:hAnsi="Arial" w:cs="Arial"/>
        </w:rPr>
        <w:t>……</w:t>
      </w:r>
      <w:r w:rsidRPr="00D10417">
        <w:rPr>
          <w:rFonts w:ascii="Arial" w:hAnsi="Arial" w:cs="Arial"/>
        </w:rPr>
        <w:t>当然没有定论，大家都在说肯定不是</w:t>
      </w:r>
      <w:r w:rsidRPr="00D10417">
        <w:rPr>
          <w:rFonts w:ascii="Arial" w:hAnsi="Arial" w:cs="Arial"/>
        </w:rPr>
        <w:t>GUE</w:t>
      </w:r>
      <w:r w:rsidRPr="00D10417">
        <w:rPr>
          <w:rFonts w:ascii="Arial" w:hAnsi="Arial" w:cs="Arial"/>
        </w:rPr>
        <w:t>的锅啦</w:t>
      </w:r>
    </w:p>
    <w:p w14:paraId="24B8FA76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676D577B" w14:textId="77777777" w:rsidR="00FC4023" w:rsidRPr="00D10417" w:rsidRDefault="00143C98" w:rsidP="00D10417">
      <w:pPr>
        <w:spacing w:after="0"/>
        <w:jc w:val="both"/>
        <w:rPr>
          <w:rFonts w:ascii="Arial" w:hAnsi="Arial" w:cs="Arial"/>
        </w:rPr>
      </w:pPr>
      <w:hyperlink r:id="rId16" w:history="1">
        <w:r w:rsidR="00FC4023" w:rsidRPr="00D10417">
          <w:rPr>
            <w:rStyle w:val="a4"/>
            <w:rFonts w:ascii="Arial" w:hAnsi="Arial" w:cs="Arial"/>
          </w:rPr>
          <w:t>http://thedecostop.com/forums/showthread.php?52401-Student-dies-during-a-Cave-1-Course-dive-in-the-Source-Landenouse</w:t>
        </w:r>
      </w:hyperlink>
      <w:r w:rsidR="00FC4023" w:rsidRPr="00D10417">
        <w:rPr>
          <w:rFonts w:ascii="Arial" w:hAnsi="Arial" w:cs="Arial"/>
        </w:rPr>
        <w:t xml:space="preserve"> </w:t>
      </w:r>
    </w:p>
    <w:p w14:paraId="68C208FC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</w:p>
    <w:p w14:paraId="76DF9CB0" w14:textId="77777777" w:rsidR="00FC4023" w:rsidRPr="00D10417" w:rsidRDefault="00FC4023" w:rsidP="00D10417">
      <w:pPr>
        <w:spacing w:after="0"/>
        <w:jc w:val="both"/>
        <w:rPr>
          <w:rFonts w:ascii="Arial" w:hAnsi="Arial" w:cs="Arial"/>
        </w:rPr>
      </w:pPr>
      <w:r w:rsidRPr="00D10417">
        <w:rPr>
          <w:rFonts w:ascii="Arial" w:hAnsi="Arial" w:cs="Arial"/>
        </w:rPr>
        <w:t>不知道楼主内部人士有没有看到过死亡报告</w:t>
      </w:r>
    </w:p>
    <w:sectPr w:rsidR="00FC4023" w:rsidRPr="00D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ky123.Org" w:date="2017-09-21T21:38:00Z" w:initials="S">
    <w:p w14:paraId="40AF96F0" w14:textId="2B3E57A5" w:rsidR="001C60FF" w:rsidRDefault="001C60FF">
      <w:pPr>
        <w:pStyle w:val="a6"/>
      </w:pPr>
      <w:r>
        <w:rPr>
          <w:rStyle w:val="a5"/>
        </w:rPr>
        <w:annotationRef/>
      </w:r>
    </w:p>
    <w:p w14:paraId="11B52258" w14:textId="4F989BA5" w:rsidR="001C60FF" w:rsidRDefault="001C60FF">
      <w:pPr>
        <w:pStyle w:val="a6"/>
      </w:pPr>
      <w:r>
        <w:rPr>
          <w:rFonts w:hint="eastAsia"/>
        </w:rPr>
        <w:t>主页：</w:t>
      </w:r>
      <w:r>
        <w:fldChar w:fldCharType="begin"/>
      </w:r>
      <w:r>
        <w:instrText xml:space="preserve"> HYPERLINK "</w:instrText>
      </w:r>
      <w:r w:rsidRPr="001C60FF">
        <w:instrText>http://www.intotheplanet.com/jill-heinerth/</w:instrText>
      </w:r>
      <w:r>
        <w:instrText xml:space="preserve">" </w:instrText>
      </w:r>
      <w:r>
        <w:fldChar w:fldCharType="separate"/>
      </w:r>
      <w:r w:rsidRPr="008950B0">
        <w:rPr>
          <w:rStyle w:val="a4"/>
        </w:rPr>
        <w:t>http://www.intotheplanet.com/jill-heinerth/</w:t>
      </w:r>
      <w:r>
        <w:fldChar w:fldCharType="end"/>
      </w:r>
    </w:p>
    <w:p w14:paraId="28289289" w14:textId="591224C5" w:rsidR="001C60FF" w:rsidRDefault="001C60FF">
      <w:pPr>
        <w:pStyle w:val="a6"/>
      </w:pPr>
      <w:r>
        <w:rPr>
          <w:rFonts w:hint="eastAsia"/>
        </w:rPr>
        <w:t>维基：</w:t>
      </w:r>
    </w:p>
    <w:p w14:paraId="28198A2F" w14:textId="0985AC3E" w:rsidR="001C60FF" w:rsidRDefault="00143C98">
      <w:pPr>
        <w:pStyle w:val="a6"/>
      </w:pPr>
      <w:hyperlink r:id="rId1" w:history="1">
        <w:r w:rsidR="00676017" w:rsidRPr="008950B0">
          <w:rPr>
            <w:rStyle w:val="a4"/>
          </w:rPr>
          <w:t>https://en.wikipedia.org/wiki/Jill_Heinerth</w:t>
        </w:r>
      </w:hyperlink>
      <w:r w:rsidR="00676017">
        <w:rPr>
          <w:rFonts w:hint="eastAsia"/>
        </w:rPr>
        <w:t xml:space="preserve"> </w:t>
      </w:r>
    </w:p>
    <w:p w14:paraId="3239B04B" w14:textId="5A8CFEA6" w:rsidR="001C60FF" w:rsidRDefault="001C60FF">
      <w:pPr>
        <w:pStyle w:val="a6"/>
      </w:pPr>
      <w:r>
        <w:rPr>
          <w:rFonts w:hint="eastAsia"/>
        </w:rPr>
        <w:t>照片：</w:t>
      </w:r>
    </w:p>
    <w:p w14:paraId="6E1209BB" w14:textId="0FA73571" w:rsidR="001C60FF" w:rsidRDefault="00143C98">
      <w:pPr>
        <w:pStyle w:val="a6"/>
      </w:pPr>
      <w:hyperlink r:id="rId2" w:anchor="/media/File:Jill_Heinerth_diving.jpg" w:history="1">
        <w:r w:rsidR="001C60FF" w:rsidRPr="008950B0">
          <w:rPr>
            <w:rStyle w:val="a4"/>
          </w:rPr>
          <w:t>https://en.wikipedia.org/wiki/Jill_Heinerth#/media/File:Jill_Heinerth_diving.jpg</w:t>
        </w:r>
      </w:hyperlink>
      <w:r w:rsidR="001C60FF">
        <w:rPr>
          <w:rFonts w:hint="eastAsia"/>
        </w:rPr>
        <w:t xml:space="preserve"> </w:t>
      </w:r>
    </w:p>
  </w:comment>
  <w:comment w:id="11" w:author="Sky123.Org" w:date="2017-09-21T22:23:00Z" w:initials="S">
    <w:p w14:paraId="7352827F" w14:textId="3F65451D" w:rsidR="00F350E2" w:rsidRDefault="00F350E2">
      <w:pPr>
        <w:pStyle w:val="a6"/>
      </w:pPr>
      <w:r>
        <w:rPr>
          <w:rStyle w:val="a5"/>
        </w:rPr>
        <w:annotationRef/>
      </w:r>
    </w:p>
    <w:p w14:paraId="2B19307E" w14:textId="6AB816CD" w:rsidR="00F350E2" w:rsidRDefault="00F350E2">
      <w:pPr>
        <w:pStyle w:val="a6"/>
      </w:pPr>
      <w:r>
        <w:rPr>
          <w:rFonts w:hint="eastAsia"/>
        </w:rPr>
        <w:t>维基：</w:t>
      </w:r>
    </w:p>
    <w:p w14:paraId="334F9961" w14:textId="0297D0C5" w:rsidR="00F350E2" w:rsidRDefault="00143C98">
      <w:pPr>
        <w:pStyle w:val="a6"/>
      </w:pPr>
      <w:hyperlink r:id="rId3" w:history="1">
        <w:r w:rsidR="00F350E2" w:rsidRPr="008950B0">
          <w:rPr>
            <w:rStyle w:val="a4"/>
          </w:rPr>
          <w:t>https://en.wikipedia.org/wiki/Edd_Sorenson</w:t>
        </w:r>
      </w:hyperlink>
    </w:p>
    <w:p w14:paraId="6F944389" w14:textId="6E424214" w:rsidR="00C54208" w:rsidRDefault="00C54208">
      <w:pPr>
        <w:pStyle w:val="a6"/>
      </w:pPr>
      <w:r>
        <w:rPr>
          <w:rFonts w:hint="eastAsia"/>
        </w:rPr>
        <w:t>主页：</w:t>
      </w:r>
      <w:r>
        <w:rPr>
          <w:rFonts w:hint="eastAsia"/>
        </w:rPr>
        <w:t xml:space="preserve">Cave Adventures </w:t>
      </w:r>
    </w:p>
    <w:p w14:paraId="6B272BD8" w14:textId="551061FD" w:rsidR="006A32E9" w:rsidRPr="00C54208" w:rsidRDefault="006A32E9">
      <w:pPr>
        <w:pStyle w:val="a6"/>
      </w:pPr>
      <w:r w:rsidRPr="006A32E9">
        <w:rPr>
          <w:b/>
          <w:bCs/>
          <w:i/>
          <w:iCs/>
          <w:sz w:val="22"/>
          <w:szCs w:val="22"/>
        </w:rPr>
        <w:t>Until the year 2012 only four people in the world are known to have been successfully rescued after becoming lost SCUBA diving in underwater caves.</w:t>
      </w:r>
    </w:p>
  </w:comment>
  <w:comment w:id="18" w:author="Cheng, Constance C." w:date="2017-09-21T22:33:00Z" w:initials="CCC">
    <w:p w14:paraId="313D7AE6" w14:textId="06BF62BE" w:rsidR="00D10417" w:rsidRDefault="00D10417">
      <w:pPr>
        <w:pStyle w:val="a6"/>
        <w:rPr>
          <w:rFonts w:ascii="Tahoma" w:hAnsi="Tahoma" w:cs="Tahoma"/>
          <w:color w:val="666666"/>
          <w:sz w:val="17"/>
          <w:szCs w:val="17"/>
          <w:shd w:val="clear" w:color="auto" w:fill="FFFFFF"/>
        </w:rPr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2014-03-24</w:t>
      </w:r>
    </w:p>
    <w:p w14:paraId="2A10B966" w14:textId="3217E646" w:rsidR="006A32E9" w:rsidRDefault="006A32E9">
      <w:pPr>
        <w:pStyle w:val="a6"/>
        <w:rPr>
          <w:rFonts w:ascii="Tahoma" w:hAnsi="Tahoma" w:cs="Tahoma"/>
          <w:color w:val="666666"/>
          <w:sz w:val="17"/>
          <w:szCs w:val="17"/>
          <w:shd w:val="clear" w:color="auto" w:fill="FFFFFF"/>
        </w:rPr>
      </w:pPr>
    </w:p>
    <w:p w14:paraId="2EC17CAB" w14:textId="32BEC91D" w:rsidR="006A32E9" w:rsidRDefault="006A32E9">
      <w:pPr>
        <w:pStyle w:val="a6"/>
        <w:rPr>
          <w:rFonts w:ascii="Tahoma" w:hAnsi="Tahoma" w:cs="Tahoma"/>
          <w:color w:val="666666"/>
          <w:sz w:val="17"/>
          <w:szCs w:val="17"/>
          <w:shd w:val="clear" w:color="auto" w:fill="FFFFFF"/>
        </w:rPr>
      </w:pP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搜索</w:t>
      </w:r>
      <w:proofErr w:type="spellStart"/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Edd</w:t>
      </w:r>
      <w:proofErr w:type="spellEnd"/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 xml:space="preserve"> Sorenson + Twin</w:t>
      </w:r>
      <w:r>
        <w:rPr>
          <w:rFonts w:ascii="Tahoma" w:hAnsi="Tahoma" w:cs="Tahoma" w:hint="eastAsia"/>
          <w:color w:val="666666"/>
          <w:sz w:val="17"/>
          <w:szCs w:val="17"/>
          <w:shd w:val="clear" w:color="auto" w:fill="FFFFFF"/>
        </w:rPr>
        <w:t>出来的网页：</w:t>
      </w:r>
    </w:p>
    <w:p w14:paraId="0772E9F5" w14:textId="70B9DE48" w:rsidR="006A32E9" w:rsidRDefault="00143C98">
      <w:pPr>
        <w:pStyle w:val="a6"/>
      </w:pPr>
      <w:hyperlink r:id="rId4" w:history="1">
        <w:r w:rsidR="006A32E9" w:rsidRPr="008950B0">
          <w:rPr>
            <w:rStyle w:val="a4"/>
          </w:rPr>
          <w:t>http://www.floridadiveconnection.com/rescue-at-twin-caves-a-lesson-for-scuba-divers/</w:t>
        </w:r>
      </w:hyperlink>
      <w:r w:rsidR="006A32E9">
        <w:rPr>
          <w:rFonts w:hint="eastAsia"/>
        </w:rPr>
        <w:t xml:space="preserve"> </w:t>
      </w:r>
    </w:p>
    <w:p w14:paraId="4A3E18DD" w14:textId="08841D8D" w:rsidR="006A32E9" w:rsidRDefault="006A32E9">
      <w:pPr>
        <w:pStyle w:val="a6"/>
      </w:pPr>
      <w:r>
        <w:rPr>
          <w:rFonts w:hint="eastAsia"/>
        </w:rPr>
        <w:t>似乎无关</w:t>
      </w:r>
    </w:p>
    <w:p w14:paraId="649E84B3" w14:textId="77777777" w:rsidR="00922DB0" w:rsidRDefault="00922DB0">
      <w:pPr>
        <w:pStyle w:val="a6"/>
      </w:pPr>
    </w:p>
    <w:p w14:paraId="12D0EDA7" w14:textId="08FE2776" w:rsidR="00922DB0" w:rsidRDefault="00922DB0">
      <w:pPr>
        <w:pStyle w:val="a6"/>
      </w:pPr>
      <w:r>
        <w:rPr>
          <w:rFonts w:hint="eastAsia"/>
        </w:rPr>
        <w:t>图片：</w:t>
      </w:r>
      <w:r>
        <w:rPr>
          <w:rFonts w:hint="eastAsia"/>
        </w:rPr>
        <w:t>Jackson Blue</w:t>
      </w:r>
    </w:p>
    <w:p w14:paraId="442EFB71" w14:textId="78A9341B" w:rsidR="00922DB0" w:rsidRDefault="00143C98">
      <w:pPr>
        <w:pStyle w:val="a6"/>
      </w:pPr>
      <w:hyperlink r:id="rId5" w:history="1">
        <w:r w:rsidR="00922DB0" w:rsidRPr="008950B0">
          <w:rPr>
            <w:rStyle w:val="a4"/>
          </w:rPr>
          <w:t>http://www.davidmoynahan.com/blog/2015/9/springs-of-the-mill-pond</w:t>
        </w:r>
      </w:hyperlink>
      <w:r w:rsidR="00922DB0">
        <w:rPr>
          <w:rFonts w:hint="eastAsia"/>
        </w:rPr>
        <w:t xml:space="preserve"> </w:t>
      </w:r>
    </w:p>
  </w:comment>
  <w:comment w:id="34" w:author="Sky123.Org" w:date="2017-09-21T22:03:00Z" w:initials="S">
    <w:p w14:paraId="2A693200" w14:textId="6A5ECE2A" w:rsidR="00C023E1" w:rsidRDefault="00C023E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感觉不通顺，需要润色</w:t>
      </w:r>
    </w:p>
  </w:comment>
  <w:comment w:id="44" w:author="Cheng, Constance C." w:date="2017-09-21T13:49:00Z" w:initials="CCC">
    <w:p w14:paraId="02DBD625" w14:textId="77777777" w:rsidR="000C6879" w:rsidRDefault="000C6879">
      <w:pPr>
        <w:pStyle w:val="a6"/>
      </w:pPr>
      <w:r>
        <w:rPr>
          <w:rStyle w:val="a5"/>
        </w:rPr>
        <w:annotationRef/>
      </w:r>
      <w:r w:rsidRPr="000C6879">
        <w:t>2012-09-28 00:48:36</w:t>
      </w:r>
    </w:p>
  </w:comment>
  <w:comment w:id="113" w:author="Cheng, Constance C." w:date="2017-09-21T13:50:00Z" w:initials="CCC">
    <w:p w14:paraId="46B2EF48" w14:textId="77777777" w:rsidR="000C6879" w:rsidRDefault="000C6879">
      <w:pPr>
        <w:pStyle w:val="a6"/>
      </w:pPr>
      <w:r>
        <w:rPr>
          <w:rStyle w:val="a5"/>
        </w:rPr>
        <w:annotationRef/>
      </w:r>
      <w:r w:rsidRPr="000C6879">
        <w:t>2012-09-28</w:t>
      </w:r>
    </w:p>
  </w:comment>
  <w:comment w:id="165" w:author="Cheng, Constance C." w:date="2017-09-21T13:51:00Z" w:initials="CCC">
    <w:p w14:paraId="59926C95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173" w:author="Cheng, Constance C." w:date="2017-09-22T17:35:00Z" w:initials="CCC">
    <w:p w14:paraId="58A9EAB4" w14:textId="5A3A9F53" w:rsidR="00883B72" w:rsidRDefault="00883B7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主语？</w:t>
      </w:r>
    </w:p>
  </w:comment>
  <w:comment w:id="177" w:author="Cheng, Constance C." w:date="2017-09-22T17:36:00Z" w:initials="CCC">
    <w:p w14:paraId="37E080B0" w14:textId="1FAEA35C" w:rsidR="003230ED" w:rsidRDefault="003230E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不通顺</w:t>
      </w:r>
    </w:p>
  </w:comment>
  <w:comment w:id="215" w:author="Cheng, Constance C." w:date="2017-09-21T13:51:00Z" w:initials="CCC">
    <w:p w14:paraId="615C6F49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2012-09-28</w:t>
      </w:r>
    </w:p>
  </w:comment>
  <w:comment w:id="226" w:author="Sky123.Org" w:date="2017-09-23T20:27:00Z" w:initials="S">
    <w:p w14:paraId="15291153" w14:textId="638A64B5" w:rsidR="00276B0B" w:rsidRDefault="00276B0B">
      <w:pPr>
        <w:pStyle w:val="a6"/>
      </w:pPr>
      <w:r>
        <w:rPr>
          <w:rStyle w:val="a5"/>
        </w:rPr>
        <w:annotationRef/>
      </w:r>
      <w:r w:rsidR="00143C98">
        <w:rPr>
          <w:rFonts w:hint="eastAsia"/>
        </w:rPr>
        <w:t>兴师动众？</w:t>
      </w:r>
    </w:p>
  </w:comment>
  <w:comment w:id="238" w:author="Sky123.Org" w:date="2017-09-23T20:31:00Z" w:initials="S">
    <w:p w14:paraId="3BE1DEF5" w14:textId="63332AA1" w:rsidR="00276B0B" w:rsidRDefault="00276B0B">
      <w:pPr>
        <w:pStyle w:val="a6"/>
      </w:pPr>
      <w:r>
        <w:rPr>
          <w:rStyle w:val="a5"/>
        </w:rPr>
        <w:annotationRef/>
      </w:r>
      <w:r w:rsidR="00143C98">
        <w:rPr>
          <w:rFonts w:hint="eastAsia"/>
        </w:rPr>
        <w:t>平均深度</w:t>
      </w:r>
      <w:r w:rsidR="00143C98">
        <w:rPr>
          <w:rFonts w:hint="eastAsia"/>
        </w:rPr>
        <w:t>？</w:t>
      </w:r>
    </w:p>
  </w:comment>
  <w:comment w:id="252" w:author="Sky123.Org" w:date="2017-09-23T20:32:00Z" w:initials="S">
    <w:p w14:paraId="54C7C369" w14:textId="0EA063EC" w:rsidR="00536D40" w:rsidRDefault="00536D40">
      <w:pPr>
        <w:pStyle w:val="a6"/>
      </w:pPr>
      <w:r>
        <w:rPr>
          <w:rStyle w:val="a5"/>
        </w:rPr>
        <w:annotationRef/>
      </w:r>
    </w:p>
  </w:comment>
  <w:comment w:id="313" w:author="Cheng, Constance C." w:date="2017-09-21T13:52:00Z" w:initials="CCC">
    <w:p w14:paraId="32263796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365" w:author="Cheng, Constance C." w:date="2017-09-21T13:52:00Z" w:initials="CCC">
    <w:p w14:paraId="51574BD7" w14:textId="77777777" w:rsidR="000C6879" w:rsidRDefault="000C6879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2012-10-06</w:t>
      </w:r>
    </w:p>
  </w:comment>
  <w:comment w:id="388" w:author="Cheng, Constance C." w:date="2017-09-21T13:53:00Z" w:initials="CCC">
    <w:p w14:paraId="1D055571" w14:textId="77777777" w:rsidR="000C6879" w:rsidRDefault="000C6879">
      <w:pPr>
        <w:pStyle w:val="a6"/>
      </w:pPr>
      <w:r>
        <w:rPr>
          <w:rStyle w:val="a5"/>
        </w:rPr>
        <w:annotationRef/>
      </w:r>
      <w:r w:rsidR="00304268"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403" w:author="Sky123.Org" w:date="2017-09-23T20:50:00Z" w:initials="S">
    <w:p w14:paraId="1D7BD7AE" w14:textId="330DF8B1" w:rsidR="00953A18" w:rsidRDefault="00953A18">
      <w:pPr>
        <w:pStyle w:val="a6"/>
      </w:pPr>
      <w:r>
        <w:rPr>
          <w:rStyle w:val="a5"/>
        </w:rPr>
        <w:annotationRef/>
      </w:r>
      <w:r w:rsidR="00143C98">
        <w:rPr>
          <w:rFonts w:hint="eastAsia"/>
        </w:rPr>
        <w:t>啥意思</w:t>
      </w:r>
      <w:r w:rsidR="00143C98">
        <w:rPr>
          <w:rFonts w:hint="eastAsia"/>
        </w:rPr>
        <w:t>。。。</w:t>
      </w:r>
    </w:p>
  </w:comment>
  <w:comment w:id="436" w:author="Cheng, Constance C." w:date="2017-09-21T13:54:00Z" w:initials="CCC">
    <w:p w14:paraId="70AB9DD3" w14:textId="77777777" w:rsidR="00304268" w:rsidRDefault="00304268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FFFFFF"/>
        </w:rPr>
        <w:t>2012-11-04</w:t>
      </w:r>
    </w:p>
  </w:comment>
  <w:comment w:id="444" w:author="Cheng, Constance C." w:date="2017-09-21T14:02:00Z" w:initials="CCC">
    <w:p w14:paraId="02D29653" w14:textId="77777777" w:rsidR="00304268" w:rsidRDefault="00304268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  <w:comment w:id="485" w:author="Cheng, Constance C." w:date="2017-09-21T14:03:00Z" w:initials="CCC">
    <w:p w14:paraId="63DDAC91" w14:textId="77777777" w:rsidR="00304268" w:rsidRDefault="00304268">
      <w:pPr>
        <w:pStyle w:val="a6"/>
      </w:pPr>
      <w:r>
        <w:rPr>
          <w:rStyle w:val="a5"/>
        </w:rPr>
        <w:annotationRef/>
      </w:r>
      <w:r>
        <w:rPr>
          <w:rFonts w:ascii="Tahoma" w:hAnsi="Tahoma" w:cs="Tahoma"/>
          <w:color w:val="666666"/>
          <w:sz w:val="17"/>
          <w:szCs w:val="17"/>
          <w:shd w:val="clear" w:color="auto" w:fill="DAE6EC"/>
        </w:rPr>
        <w:t>2012-11-06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1209BB" w15:done="0"/>
  <w15:commentEx w15:paraId="6B272BD8" w15:done="0"/>
  <w15:commentEx w15:paraId="442EFB71" w15:done="0"/>
  <w15:commentEx w15:paraId="2A693200" w15:done="0"/>
  <w15:commentEx w15:paraId="02DBD625" w15:done="0"/>
  <w15:commentEx w15:paraId="46B2EF48" w15:done="0"/>
  <w15:commentEx w15:paraId="59926C95" w15:done="0"/>
  <w15:commentEx w15:paraId="58A9EAB4" w15:done="0"/>
  <w15:commentEx w15:paraId="37E080B0" w15:done="0"/>
  <w15:commentEx w15:paraId="615C6F49" w15:done="0"/>
  <w15:commentEx w15:paraId="32263796" w15:done="0"/>
  <w15:commentEx w15:paraId="7F2F36D3" w15:paraIdParent="32263796" w15:done="0"/>
  <w15:commentEx w15:paraId="51574BD7" w15:done="0"/>
  <w15:commentEx w15:paraId="1D055571" w15:done="0"/>
  <w15:commentEx w15:paraId="70AB9DD3" w15:done="0"/>
  <w15:commentEx w15:paraId="02D29653" w15:done="0"/>
  <w15:commentEx w15:paraId="63DDAC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F6F91" w14:textId="77777777" w:rsidR="00143C98" w:rsidRDefault="00143C98" w:rsidP="0006030D">
      <w:pPr>
        <w:spacing w:after="0" w:line="240" w:lineRule="auto"/>
      </w:pPr>
      <w:r>
        <w:separator/>
      </w:r>
    </w:p>
  </w:endnote>
  <w:endnote w:type="continuationSeparator" w:id="0">
    <w:p w14:paraId="41F7423E" w14:textId="77777777" w:rsidR="00143C98" w:rsidRDefault="00143C98" w:rsidP="0006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B3F83" w14:textId="77777777" w:rsidR="00143C98" w:rsidRDefault="00143C98" w:rsidP="0006030D">
      <w:pPr>
        <w:spacing w:after="0" w:line="240" w:lineRule="auto"/>
      </w:pPr>
      <w:r>
        <w:separator/>
      </w:r>
    </w:p>
  </w:footnote>
  <w:footnote w:type="continuationSeparator" w:id="0">
    <w:p w14:paraId="5FD36D7B" w14:textId="77777777" w:rsidR="00143C98" w:rsidRDefault="00143C98" w:rsidP="0006030D">
      <w:pPr>
        <w:spacing w:after="0" w:line="240" w:lineRule="auto"/>
      </w:pPr>
      <w:r>
        <w:continuationSeparator/>
      </w:r>
    </w:p>
  </w:footnote>
  <w:footnote w:id="1">
    <w:p w14:paraId="62742BD1" w14:textId="41495912" w:rsidR="0006030D" w:rsidRDefault="0006030D">
      <w:pPr>
        <w:pStyle w:val="af2"/>
        <w:rPr>
          <w:rFonts w:hint="eastAsia"/>
        </w:rPr>
      </w:pPr>
      <w:ins w:id="346" w:author="Sky123.Org" w:date="2017-09-23T20:45:00Z">
        <w:r>
          <w:rPr>
            <w:rStyle w:val="af3"/>
          </w:rPr>
          <w:footnoteRef/>
        </w:r>
        <w:r>
          <w:t xml:space="preserve"> </w:t>
        </w:r>
        <w:r>
          <w:rPr>
            <w:rFonts w:hint="eastAsia"/>
          </w:rPr>
          <w:t>原文为：</w:t>
        </w:r>
        <w:proofErr w:type="gramStart"/>
        <w:r w:rsidRPr="00D10417">
          <w:rPr>
            <w:rFonts w:ascii="Arial" w:hAnsi="Arial" w:cs="Arial"/>
          </w:rPr>
          <w:t xml:space="preserve">Hey, you </w:t>
        </w:r>
        <w:proofErr w:type="spellStart"/>
        <w:r w:rsidRPr="00595723">
          <w:rPr>
            <w:rFonts w:ascii="Arial" w:hAnsi="Arial" w:cs="Arial"/>
          </w:rPr>
          <w:t>lookin</w:t>
        </w:r>
        <w:proofErr w:type="spellEnd"/>
        <w:r w:rsidRPr="00595723">
          <w:rPr>
            <w:rFonts w:ascii="Arial" w:hAnsi="Arial" w:cs="Arial"/>
          </w:rPr>
          <w:t>’</w:t>
        </w:r>
        <w:r w:rsidRPr="00D10417">
          <w:rPr>
            <w:rFonts w:ascii="Arial" w:hAnsi="Arial" w:cs="Arial"/>
          </w:rPr>
          <w:t xml:space="preserve"> for a dead man?</w:t>
        </w:r>
      </w:ins>
      <w:proofErr w:type="gramEnd"/>
    </w:p>
  </w:footnote>
  <w:footnote w:id="2">
    <w:p w14:paraId="5910EE17" w14:textId="0426BF87" w:rsidR="0006030D" w:rsidRDefault="0006030D">
      <w:pPr>
        <w:pStyle w:val="af2"/>
        <w:rPr>
          <w:rFonts w:hint="eastAsia"/>
        </w:rPr>
      </w:pPr>
      <w:ins w:id="360" w:author="Sky123.Org" w:date="2017-09-23T20:45:00Z">
        <w:r>
          <w:rPr>
            <w:rStyle w:val="af3"/>
          </w:rPr>
          <w:footnoteRef/>
        </w:r>
        <w:r>
          <w:t xml:space="preserve"> </w:t>
        </w:r>
        <w:r>
          <w:rPr>
            <w:rFonts w:hint="eastAsia"/>
          </w:rPr>
          <w:t>原文为：</w:t>
        </w:r>
        <w:r w:rsidRPr="00D10417">
          <w:rPr>
            <w:rFonts w:ascii="Arial" w:hAnsi="Arial" w:cs="Arial"/>
          </w:rPr>
          <w:t>The only problem I have with Darwinian Selection is that it is too slow.</w:t>
        </w:r>
      </w:ins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5D85"/>
    <w:multiLevelType w:val="hybridMultilevel"/>
    <w:tmpl w:val="73D671EC"/>
    <w:lvl w:ilvl="0" w:tplc="CAA49CD0">
      <w:start w:val="1"/>
      <w:numFmt w:val="japaneseCounting"/>
      <w:lvlText w:val="%1．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E7BD5"/>
    <w:multiLevelType w:val="hybridMultilevel"/>
    <w:tmpl w:val="52F4EB08"/>
    <w:lvl w:ilvl="0" w:tplc="924017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70CE6DC4"/>
    <w:multiLevelType w:val="hybridMultilevel"/>
    <w:tmpl w:val="C08A0632"/>
    <w:lvl w:ilvl="0" w:tplc="1E983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g, Constance C.">
    <w15:presenceInfo w15:providerId="AD" w15:userId="S-1-5-21-329068152-1454471165-1417001333-2096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79"/>
    <w:rsid w:val="00017B9D"/>
    <w:rsid w:val="0006030D"/>
    <w:rsid w:val="000C6879"/>
    <w:rsid w:val="000E23E5"/>
    <w:rsid w:val="00143C98"/>
    <w:rsid w:val="001C60FF"/>
    <w:rsid w:val="00216049"/>
    <w:rsid w:val="00276B0B"/>
    <w:rsid w:val="00304268"/>
    <w:rsid w:val="003230ED"/>
    <w:rsid w:val="003312CB"/>
    <w:rsid w:val="004445BB"/>
    <w:rsid w:val="00457889"/>
    <w:rsid w:val="004F5E79"/>
    <w:rsid w:val="00536D40"/>
    <w:rsid w:val="00561422"/>
    <w:rsid w:val="00592C36"/>
    <w:rsid w:val="00595723"/>
    <w:rsid w:val="005C7E8C"/>
    <w:rsid w:val="00621ED6"/>
    <w:rsid w:val="00652FF7"/>
    <w:rsid w:val="00676017"/>
    <w:rsid w:val="006A32E9"/>
    <w:rsid w:val="0071552B"/>
    <w:rsid w:val="0087013D"/>
    <w:rsid w:val="00883B72"/>
    <w:rsid w:val="008A33FD"/>
    <w:rsid w:val="00922DB0"/>
    <w:rsid w:val="00953A18"/>
    <w:rsid w:val="00AA02D1"/>
    <w:rsid w:val="00AA113F"/>
    <w:rsid w:val="00AC4B7C"/>
    <w:rsid w:val="00AE7C5F"/>
    <w:rsid w:val="00BD5FEC"/>
    <w:rsid w:val="00C023E1"/>
    <w:rsid w:val="00C1118A"/>
    <w:rsid w:val="00C54208"/>
    <w:rsid w:val="00D10417"/>
    <w:rsid w:val="00D84B46"/>
    <w:rsid w:val="00E74E0F"/>
    <w:rsid w:val="00EE454C"/>
    <w:rsid w:val="00F350E2"/>
    <w:rsid w:val="00F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17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331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6879"/>
  </w:style>
  <w:style w:type="character" w:customStyle="1" w:styleId="Char">
    <w:name w:val="日期 Char"/>
    <w:basedOn w:val="a0"/>
    <w:link w:val="a3"/>
    <w:uiPriority w:val="99"/>
    <w:semiHidden/>
    <w:rsid w:val="000C6879"/>
  </w:style>
  <w:style w:type="character" w:styleId="a4">
    <w:name w:val="Hyperlink"/>
    <w:basedOn w:val="a0"/>
    <w:uiPriority w:val="99"/>
    <w:unhideWhenUsed/>
    <w:rsid w:val="000C6879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a5">
    <w:name w:val="annotation reference"/>
    <w:basedOn w:val="a0"/>
    <w:uiPriority w:val="99"/>
    <w:semiHidden/>
    <w:unhideWhenUsed/>
    <w:rsid w:val="000C6879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0C6879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C687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C6879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a9">
    <w:name w:val="Revision"/>
    <w:hidden/>
    <w:uiPriority w:val="99"/>
    <w:semiHidden/>
    <w:rsid w:val="000C6879"/>
    <w:pPr>
      <w:spacing w:after="0" w:line="240" w:lineRule="auto"/>
    </w:pPr>
  </w:style>
  <w:style w:type="paragraph" w:customStyle="1" w:styleId="paragraphstyle1">
    <w:name w:val="paragraph_style_1"/>
    <w:basedOn w:val="a"/>
    <w:rsid w:val="00C542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tyle4">
    <w:name w:val="style_4"/>
    <w:basedOn w:val="a0"/>
    <w:rsid w:val="00C54208"/>
  </w:style>
  <w:style w:type="paragraph" w:styleId="aa">
    <w:name w:val="Title"/>
    <w:basedOn w:val="a"/>
    <w:next w:val="a"/>
    <w:link w:val="Char3"/>
    <w:uiPriority w:val="10"/>
    <w:qFormat/>
    <w:rsid w:val="00C542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54208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Book Title"/>
    <w:basedOn w:val="a0"/>
    <w:uiPriority w:val="33"/>
    <w:qFormat/>
    <w:rsid w:val="00C54208"/>
    <w:rPr>
      <w:b/>
      <w:bCs/>
      <w:smallCaps/>
      <w:spacing w:val="5"/>
    </w:rPr>
  </w:style>
  <w:style w:type="paragraph" w:styleId="ac">
    <w:name w:val="List Paragraph"/>
    <w:basedOn w:val="a"/>
    <w:uiPriority w:val="34"/>
    <w:qFormat/>
    <w:rsid w:val="00C54208"/>
    <w:pPr>
      <w:ind w:firstLineChars="200" w:firstLine="420"/>
    </w:pPr>
  </w:style>
  <w:style w:type="character" w:styleId="ad">
    <w:name w:val="Subtle Emphasis"/>
    <w:basedOn w:val="a0"/>
    <w:uiPriority w:val="19"/>
    <w:qFormat/>
    <w:rsid w:val="00C1118A"/>
    <w:rPr>
      <w:i/>
      <w:iCs/>
      <w:color w:val="808080" w:themeColor="text1" w:themeTint="7F"/>
    </w:rPr>
  </w:style>
  <w:style w:type="character" w:styleId="ae">
    <w:name w:val="Emphasis"/>
    <w:basedOn w:val="a0"/>
    <w:uiPriority w:val="20"/>
    <w:qFormat/>
    <w:rsid w:val="00C1118A"/>
    <w:rPr>
      <w:i/>
      <w:iCs/>
    </w:rPr>
  </w:style>
  <w:style w:type="character" w:styleId="af">
    <w:name w:val="Intense Emphasis"/>
    <w:basedOn w:val="a0"/>
    <w:uiPriority w:val="21"/>
    <w:qFormat/>
    <w:rsid w:val="00C1118A"/>
    <w:rPr>
      <w:b/>
      <w:bCs/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C1118A"/>
    <w:rPr>
      <w:b/>
      <w:bCs/>
    </w:rPr>
  </w:style>
  <w:style w:type="paragraph" w:styleId="af1">
    <w:name w:val="Subtitle"/>
    <w:basedOn w:val="a"/>
    <w:next w:val="a"/>
    <w:link w:val="Char4"/>
    <w:uiPriority w:val="11"/>
    <w:qFormat/>
    <w:rsid w:val="003312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副标题 Char"/>
    <w:basedOn w:val="a0"/>
    <w:link w:val="af1"/>
    <w:uiPriority w:val="11"/>
    <w:rsid w:val="003312CB"/>
    <w:rPr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331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footnote text"/>
    <w:basedOn w:val="a"/>
    <w:link w:val="Char5"/>
    <w:uiPriority w:val="99"/>
    <w:semiHidden/>
    <w:unhideWhenUsed/>
    <w:rsid w:val="0006030D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2"/>
    <w:uiPriority w:val="99"/>
    <w:semiHidden/>
    <w:rsid w:val="0006030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0603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331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6879"/>
  </w:style>
  <w:style w:type="character" w:customStyle="1" w:styleId="Char">
    <w:name w:val="日期 Char"/>
    <w:basedOn w:val="a0"/>
    <w:link w:val="a3"/>
    <w:uiPriority w:val="99"/>
    <w:semiHidden/>
    <w:rsid w:val="000C6879"/>
  </w:style>
  <w:style w:type="character" w:styleId="a4">
    <w:name w:val="Hyperlink"/>
    <w:basedOn w:val="a0"/>
    <w:uiPriority w:val="99"/>
    <w:unhideWhenUsed/>
    <w:rsid w:val="000C6879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0C6879"/>
    <w:rPr>
      <w:color w:val="2B579A"/>
      <w:shd w:val="clear" w:color="auto" w:fill="E6E6E6"/>
    </w:rPr>
  </w:style>
  <w:style w:type="character" w:styleId="a5">
    <w:name w:val="annotation reference"/>
    <w:basedOn w:val="a0"/>
    <w:uiPriority w:val="99"/>
    <w:semiHidden/>
    <w:unhideWhenUsed/>
    <w:rsid w:val="000C6879"/>
    <w:rPr>
      <w:sz w:val="16"/>
      <w:szCs w:val="16"/>
    </w:rPr>
  </w:style>
  <w:style w:type="paragraph" w:styleId="a6">
    <w:name w:val="annotation text"/>
    <w:basedOn w:val="a"/>
    <w:link w:val="Char0"/>
    <w:uiPriority w:val="99"/>
    <w:semiHidden/>
    <w:unhideWhenUsed/>
    <w:rsid w:val="000C6879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0"/>
    <w:link w:val="a6"/>
    <w:uiPriority w:val="99"/>
    <w:semiHidden/>
    <w:rsid w:val="000C6879"/>
    <w:rPr>
      <w:sz w:val="20"/>
      <w:szCs w:val="20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C6879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C6879"/>
    <w:rPr>
      <w:b/>
      <w:bCs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0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C6879"/>
    <w:rPr>
      <w:rFonts w:ascii="Segoe UI" w:hAnsi="Segoe UI" w:cs="Segoe UI"/>
      <w:sz w:val="18"/>
      <w:szCs w:val="18"/>
    </w:rPr>
  </w:style>
  <w:style w:type="paragraph" w:styleId="a9">
    <w:name w:val="Revision"/>
    <w:hidden/>
    <w:uiPriority w:val="99"/>
    <w:semiHidden/>
    <w:rsid w:val="000C6879"/>
    <w:pPr>
      <w:spacing w:after="0" w:line="240" w:lineRule="auto"/>
    </w:pPr>
  </w:style>
  <w:style w:type="paragraph" w:customStyle="1" w:styleId="paragraphstyle1">
    <w:name w:val="paragraph_style_1"/>
    <w:basedOn w:val="a"/>
    <w:rsid w:val="00C542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tyle4">
    <w:name w:val="style_4"/>
    <w:basedOn w:val="a0"/>
    <w:rsid w:val="00C54208"/>
  </w:style>
  <w:style w:type="paragraph" w:styleId="aa">
    <w:name w:val="Title"/>
    <w:basedOn w:val="a"/>
    <w:next w:val="a"/>
    <w:link w:val="Char3"/>
    <w:uiPriority w:val="10"/>
    <w:qFormat/>
    <w:rsid w:val="00C542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54208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Book Title"/>
    <w:basedOn w:val="a0"/>
    <w:uiPriority w:val="33"/>
    <w:qFormat/>
    <w:rsid w:val="00C54208"/>
    <w:rPr>
      <w:b/>
      <w:bCs/>
      <w:smallCaps/>
      <w:spacing w:val="5"/>
    </w:rPr>
  </w:style>
  <w:style w:type="paragraph" w:styleId="ac">
    <w:name w:val="List Paragraph"/>
    <w:basedOn w:val="a"/>
    <w:uiPriority w:val="34"/>
    <w:qFormat/>
    <w:rsid w:val="00C54208"/>
    <w:pPr>
      <w:ind w:firstLineChars="200" w:firstLine="420"/>
    </w:pPr>
  </w:style>
  <w:style w:type="character" w:styleId="ad">
    <w:name w:val="Subtle Emphasis"/>
    <w:basedOn w:val="a0"/>
    <w:uiPriority w:val="19"/>
    <w:qFormat/>
    <w:rsid w:val="00C1118A"/>
    <w:rPr>
      <w:i/>
      <w:iCs/>
      <w:color w:val="808080" w:themeColor="text1" w:themeTint="7F"/>
    </w:rPr>
  </w:style>
  <w:style w:type="character" w:styleId="ae">
    <w:name w:val="Emphasis"/>
    <w:basedOn w:val="a0"/>
    <w:uiPriority w:val="20"/>
    <w:qFormat/>
    <w:rsid w:val="00C1118A"/>
    <w:rPr>
      <w:i/>
      <w:iCs/>
    </w:rPr>
  </w:style>
  <w:style w:type="character" w:styleId="af">
    <w:name w:val="Intense Emphasis"/>
    <w:basedOn w:val="a0"/>
    <w:uiPriority w:val="21"/>
    <w:qFormat/>
    <w:rsid w:val="00C1118A"/>
    <w:rPr>
      <w:b/>
      <w:bCs/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C1118A"/>
    <w:rPr>
      <w:b/>
      <w:bCs/>
    </w:rPr>
  </w:style>
  <w:style w:type="paragraph" w:styleId="af1">
    <w:name w:val="Subtitle"/>
    <w:basedOn w:val="a"/>
    <w:next w:val="a"/>
    <w:link w:val="Char4"/>
    <w:uiPriority w:val="11"/>
    <w:qFormat/>
    <w:rsid w:val="003312C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4">
    <w:name w:val="副标题 Char"/>
    <w:basedOn w:val="a0"/>
    <w:link w:val="af1"/>
    <w:uiPriority w:val="11"/>
    <w:rsid w:val="003312CB"/>
    <w:rPr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331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footnote text"/>
    <w:basedOn w:val="a"/>
    <w:link w:val="Char5"/>
    <w:uiPriority w:val="99"/>
    <w:semiHidden/>
    <w:unhideWhenUsed/>
    <w:rsid w:val="0006030D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f2"/>
    <w:uiPriority w:val="99"/>
    <w:semiHidden/>
    <w:rsid w:val="0006030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0603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Edd_Sorenson" TargetMode="External"/><Relationship Id="rId2" Type="http://schemas.openxmlformats.org/officeDocument/2006/relationships/hyperlink" Target="https://en.wikipedia.org/wiki/Jill_Heinerth" TargetMode="External"/><Relationship Id="rId1" Type="http://schemas.openxmlformats.org/officeDocument/2006/relationships/hyperlink" Target="https://en.wikipedia.org/wiki/Jill_Heinerth" TargetMode="External"/><Relationship Id="rId5" Type="http://schemas.openxmlformats.org/officeDocument/2006/relationships/hyperlink" Target="http://www.davidmoynahan.com/blog/2015/9/springs-of-the-mill-pond" TargetMode="External"/><Relationship Id="rId4" Type="http://schemas.openxmlformats.org/officeDocument/2006/relationships/hyperlink" Target="http://www.floridadiveconnection.com/rescue-at-twin-caves-a-lesson-for-scuba-diver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com/Basic-Cave-Diving-Blueprint-Survival/dp/999466337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eephorizon.info/learning03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hedecostop.com/forums/showthread.php?52401-Student-dies-during-a-Cave-1-Course-dive-in-the-Source-Landenouse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mbb.com/story/19837942/cave-div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hedecostop.com/forums/forumdisplay.php?36-Diving-Accidents-and-Incidents" TargetMode="External"/><Relationship Id="rId10" Type="http://schemas.openxmlformats.org/officeDocument/2006/relationships/hyperlink" Target="http://www.scubaboard.com/forums/accidents-incidents/429662-edd-sorenson-saves-ow-diver-cave-6.html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://stores.homestead.com/NSS-CDS/-strse-1/Basic-Cave-Diving-cln--A/Detail.b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6C78-A974-4C67-BBE0-4D5AD8A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Constance C.</dc:creator>
  <cp:lastModifiedBy>Sky123.Org</cp:lastModifiedBy>
  <cp:revision>6</cp:revision>
  <dcterms:created xsi:type="dcterms:W3CDTF">2017-09-23T11:57:00Z</dcterms:created>
  <dcterms:modified xsi:type="dcterms:W3CDTF">2017-09-23T13:15:00Z</dcterms:modified>
</cp:coreProperties>
</file>